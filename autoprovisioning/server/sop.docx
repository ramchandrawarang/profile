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679" w:rsidRPr="009D1223" w:rsidRDefault="00BA35FB">
      <w:pPr>
        <w:rPr>
          <w:rFonts w:ascii="Arial" w:hAnsi="Arial" w:cs="Arial"/>
        </w:rPr>
      </w:pPr>
      <w:r w:rsidRPr="009D1223">
        <w:rPr>
          <w:rFonts w:ascii="Arial" w:hAnsi="Arial" w:cs="Arial"/>
          <w:noProof/>
          <w:lang w:eastAsia="en-IN"/>
        </w:rPr>
        <mc:AlternateContent>
          <mc:Choice Requires="wps">
            <w:drawing>
              <wp:anchor distT="0" distB="0" distL="114300" distR="114300" simplePos="0" relativeHeight="251661312" behindDoc="0" locked="0" layoutInCell="0" allowOverlap="1" wp14:anchorId="4800FD0D" wp14:editId="68F8C7D8">
                <wp:simplePos x="0" y="0"/>
                <wp:positionH relativeFrom="page">
                  <wp:posOffset>327660</wp:posOffset>
                </wp:positionH>
                <wp:positionV relativeFrom="page">
                  <wp:posOffset>3947160</wp:posOffset>
                </wp:positionV>
                <wp:extent cx="7033260" cy="649605"/>
                <wp:effectExtent l="0" t="0" r="0" b="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3260" cy="649605"/>
                        </a:xfrm>
                        <a:prstGeom prst="rect">
                          <a:avLst/>
                        </a:prstGeom>
                        <a:noFill/>
                        <a:ln>
                          <a:noFill/>
                        </a:ln>
                        <a:extLst>
                          <a:ext uri="{909E8E84-426E-40DD-AFC4-6F175D3DCCD1}">
                            <a14:hiddenFill xmlns:a14="http://schemas.microsoft.com/office/drawing/2010/main">
                              <a:solidFill>
                                <a:srgbClr val="FF0000"/>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152F3A" w:rsidRPr="00907F15" w:rsidRDefault="00907F15" w:rsidP="00E06381">
                            <w:pPr>
                              <w:pStyle w:val="NoSpacing"/>
                              <w:jc w:val="center"/>
                              <w:rPr>
                                <w:rFonts w:asciiTheme="minorHAnsi" w:eastAsiaTheme="majorEastAsia" w:hAnsiTheme="minorHAnsi" w:cstheme="minorHAnsi"/>
                                <w:b/>
                                <w:color w:val="548DD4" w:themeColor="text2" w:themeTint="99"/>
                                <w:sz w:val="72"/>
                                <w:szCs w:val="72"/>
                              </w:rPr>
                            </w:pPr>
                            <w:r w:rsidRPr="00907F15">
                              <w:rPr>
                                <w:rFonts w:asciiTheme="minorHAnsi" w:eastAsiaTheme="majorEastAsia" w:hAnsiTheme="minorHAnsi" w:cstheme="minorHAnsi"/>
                                <w:b/>
                                <w:color w:val="548DD4" w:themeColor="text2" w:themeTint="99"/>
                                <w:sz w:val="72"/>
                                <w:szCs w:val="72"/>
                              </w:rPr>
                              <w:t>Standard Operating Procedure</w:t>
                            </w:r>
                          </w:p>
                          <w:p w:rsidR="00907F15" w:rsidRPr="00A422EA" w:rsidRDefault="00907F15" w:rsidP="00E06381">
                            <w:pPr>
                              <w:pStyle w:val="NoSpacing"/>
                              <w:jc w:val="center"/>
                              <w:rPr>
                                <w:rFonts w:asciiTheme="minorHAnsi" w:eastAsiaTheme="majorEastAsia" w:hAnsiTheme="minorHAnsi" w:cstheme="minorHAnsi"/>
                                <w:color w:val="548DD4" w:themeColor="text2" w:themeTint="99"/>
                                <w:sz w:val="72"/>
                                <w:szCs w:val="72"/>
                              </w:rPr>
                            </w:pPr>
                            <w:r>
                              <w:rPr>
                                <w:rFonts w:asciiTheme="minorHAnsi" w:eastAsiaTheme="majorEastAsia" w:hAnsiTheme="minorHAnsi" w:cstheme="minorHAnsi"/>
                                <w:color w:val="548DD4" w:themeColor="text2" w:themeTint="99"/>
                                <w:sz w:val="72"/>
                                <w:szCs w:val="72"/>
                              </w:rPr>
                              <w:t>Bare Metal Server Provisioning</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00FD0D" id="Rectangle 16" o:spid="_x0000_s1026" style="position:absolute;margin-left:25.8pt;margin-top:310.8pt;width:553.8pt;height:51.15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" o:allowincell="f" filled="f" fillcolor="red" stroked="f" strokecolor="white [3212]" strokeweight="1pt">
                <v:textbox style="mso-fit-shape-to-text:t" inset="14.4pt,,14.4pt">
                  <w:txbxContent>
                    <w:p w:rsidR="00152F3A" w:rsidRPr="00907F15" w:rsidRDefault="00907F15" w:rsidP="00E06381">
                      <w:pPr>
                        <w:pStyle w:val="NoSpacing"/>
                        <w:jc w:val="center"/>
                        <w:rPr>
                          <w:rFonts w:asciiTheme="minorHAnsi" w:eastAsiaTheme="majorEastAsia" w:hAnsiTheme="minorHAnsi" w:cstheme="minorHAnsi"/>
                          <w:b/>
                          <w:color w:val="548DD4" w:themeColor="text2" w:themeTint="99"/>
                          <w:sz w:val="72"/>
                          <w:szCs w:val="72"/>
                        </w:rPr>
                      </w:pPr>
                      <w:r w:rsidRPr="00907F15">
                        <w:rPr>
                          <w:rFonts w:asciiTheme="minorHAnsi" w:eastAsiaTheme="majorEastAsia" w:hAnsiTheme="minorHAnsi" w:cstheme="minorHAnsi"/>
                          <w:b/>
                          <w:color w:val="548DD4" w:themeColor="text2" w:themeTint="99"/>
                          <w:sz w:val="72"/>
                          <w:szCs w:val="72"/>
                        </w:rPr>
                        <w:t>Standard Operating Procedure</w:t>
                      </w:r>
                    </w:p>
                    <w:p w:rsidR="00907F15" w:rsidRPr="00A422EA" w:rsidRDefault="00907F15" w:rsidP="00E06381">
                      <w:pPr>
                        <w:pStyle w:val="NoSpacing"/>
                        <w:jc w:val="center"/>
                        <w:rPr>
                          <w:rFonts w:asciiTheme="minorHAnsi" w:eastAsiaTheme="majorEastAsia" w:hAnsiTheme="minorHAnsi" w:cstheme="minorHAnsi"/>
                          <w:color w:val="548DD4" w:themeColor="text2" w:themeTint="99"/>
                          <w:sz w:val="72"/>
                          <w:szCs w:val="72"/>
                        </w:rPr>
                      </w:pPr>
                      <w:r>
                        <w:rPr>
                          <w:rFonts w:asciiTheme="minorHAnsi" w:eastAsiaTheme="majorEastAsia" w:hAnsiTheme="minorHAnsi" w:cstheme="minorHAnsi"/>
                          <w:color w:val="548DD4" w:themeColor="text2" w:themeTint="99"/>
                          <w:sz w:val="72"/>
                          <w:szCs w:val="72"/>
                        </w:rPr>
                        <w:t>Bare Metal Server Provisioning</w:t>
                      </w:r>
                    </w:p>
                  </w:txbxContent>
                </v:textbox>
                <w10:wrap anchorx="page" anchory="page"/>
              </v:rect>
            </w:pict>
          </mc:Fallback>
        </mc:AlternateContent>
      </w:r>
      <w:r w:rsidR="00EA46ED" w:rsidRPr="009D1223">
        <w:rPr>
          <w:rFonts w:ascii="Arial" w:hAnsi="Arial" w:cs="Arial"/>
          <w:noProof/>
          <w:lang w:eastAsia="en-IN"/>
        </w:rPr>
        <w:drawing>
          <wp:anchor distT="0" distB="0" distL="114300" distR="114300" simplePos="0" relativeHeight="251660287" behindDoc="0" locked="0" layoutInCell="1" allowOverlap="1" wp14:anchorId="2B17876E" wp14:editId="40B35842">
            <wp:simplePos x="0" y="0"/>
            <wp:positionH relativeFrom="column">
              <wp:posOffset>768985</wp:posOffset>
            </wp:positionH>
            <wp:positionV relativeFrom="paragraph">
              <wp:posOffset>-297815</wp:posOffset>
            </wp:positionV>
            <wp:extent cx="7562215" cy="1069276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Template Design 1st page_17th ma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2215" cy="1069276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heme="minorBidi"/>
          <w:b w:val="0"/>
          <w:bCs w:val="0"/>
          <w:color w:val="auto"/>
          <w:sz w:val="22"/>
          <w:szCs w:val="22"/>
          <w:lang w:val="en-IN" w:eastAsia="en-US"/>
        </w:rPr>
        <w:id w:val="1293865405"/>
        <w:docPartObj>
          <w:docPartGallery w:val="Table of Contents"/>
          <w:docPartUnique/>
        </w:docPartObj>
      </w:sdtPr>
      <w:sdtEndPr>
        <w:rPr>
          <w:noProof/>
        </w:rPr>
      </w:sdtEndPr>
      <w:sdtContent>
        <w:p w:rsidR="00682A09" w:rsidRDefault="00682A09">
          <w:pPr>
            <w:pStyle w:val="TOCHeading"/>
          </w:pPr>
          <w:r>
            <w:t>Contents</w:t>
          </w:r>
        </w:p>
        <w:p w:rsidR="00A30016" w:rsidRDefault="00682A09">
          <w:pPr>
            <w:pStyle w:val="TOC1"/>
            <w:tabs>
              <w:tab w:val="right" w:leader="dot" w:pos="10456"/>
            </w:tabs>
            <w:rPr>
              <w:ins w:id="0" w:author="Rupesh Thakur" w:date="2015-05-15T16:38:00Z"/>
              <w:rFonts w:eastAsiaTheme="minorEastAsia"/>
              <w:noProof/>
              <w:lang w:eastAsia="en-IN"/>
            </w:rPr>
          </w:pPr>
          <w:r>
            <w:fldChar w:fldCharType="begin"/>
          </w:r>
          <w:r>
            <w:instrText xml:space="preserve"> TOC \o "1-3" \h \z \u </w:instrText>
          </w:r>
          <w:r>
            <w:fldChar w:fldCharType="separate"/>
          </w:r>
          <w:ins w:id="1" w:author="Rupesh Thakur" w:date="2015-05-15T16:38:00Z">
            <w:r w:rsidR="00A30016" w:rsidRPr="0020730F">
              <w:rPr>
                <w:rStyle w:val="Hyperlink"/>
                <w:noProof/>
              </w:rPr>
              <w:fldChar w:fldCharType="begin"/>
            </w:r>
            <w:r w:rsidR="00A30016" w:rsidRPr="0020730F">
              <w:rPr>
                <w:rStyle w:val="Hyperlink"/>
                <w:noProof/>
              </w:rPr>
              <w:instrText xml:space="preserve"> </w:instrText>
            </w:r>
            <w:r w:rsidR="00A30016">
              <w:rPr>
                <w:noProof/>
              </w:rPr>
              <w:instrText>HYPERLINK \l "_Toc419471260"</w:instrText>
            </w:r>
            <w:r w:rsidR="00A30016" w:rsidRPr="0020730F">
              <w:rPr>
                <w:rStyle w:val="Hyperlink"/>
                <w:noProof/>
              </w:rPr>
              <w:instrText xml:space="preserve"> </w:instrText>
            </w:r>
            <w:r w:rsidR="00A30016" w:rsidRPr="0020730F">
              <w:rPr>
                <w:rStyle w:val="Hyperlink"/>
                <w:noProof/>
              </w:rPr>
            </w:r>
            <w:r w:rsidR="00A30016" w:rsidRPr="0020730F">
              <w:rPr>
                <w:rStyle w:val="Hyperlink"/>
                <w:noProof/>
              </w:rPr>
              <w:fldChar w:fldCharType="separate"/>
            </w:r>
            <w:r w:rsidR="00A30016" w:rsidRPr="0020730F">
              <w:rPr>
                <w:rStyle w:val="Hyperlink"/>
                <w:noProof/>
              </w:rPr>
              <w:t>Purpose</w:t>
            </w:r>
            <w:r w:rsidR="00A30016">
              <w:rPr>
                <w:noProof/>
                <w:webHidden/>
              </w:rPr>
              <w:tab/>
            </w:r>
            <w:r w:rsidR="00A30016">
              <w:rPr>
                <w:noProof/>
                <w:webHidden/>
              </w:rPr>
              <w:fldChar w:fldCharType="begin"/>
            </w:r>
            <w:r w:rsidR="00A30016">
              <w:rPr>
                <w:noProof/>
                <w:webHidden/>
              </w:rPr>
              <w:instrText xml:space="preserve"> PAGEREF _Toc419471260 \h </w:instrText>
            </w:r>
            <w:r w:rsidR="00A30016">
              <w:rPr>
                <w:noProof/>
                <w:webHidden/>
              </w:rPr>
            </w:r>
          </w:ins>
          <w:r w:rsidR="00A30016">
            <w:rPr>
              <w:noProof/>
              <w:webHidden/>
            </w:rPr>
            <w:fldChar w:fldCharType="separate"/>
          </w:r>
          <w:ins w:id="2" w:author="Rupesh Thakur" w:date="2015-05-15T16:38:00Z">
            <w:r w:rsidR="00A30016">
              <w:rPr>
                <w:noProof/>
                <w:webHidden/>
              </w:rPr>
              <w:t>5</w:t>
            </w:r>
            <w:r w:rsidR="00A30016">
              <w:rPr>
                <w:noProof/>
                <w:webHidden/>
              </w:rPr>
              <w:fldChar w:fldCharType="end"/>
            </w:r>
            <w:r w:rsidR="00A30016" w:rsidRPr="0020730F">
              <w:rPr>
                <w:rStyle w:val="Hyperlink"/>
                <w:noProof/>
              </w:rPr>
              <w:fldChar w:fldCharType="end"/>
            </w:r>
          </w:ins>
        </w:p>
        <w:p w:rsidR="00A30016" w:rsidRDefault="00A30016">
          <w:pPr>
            <w:pStyle w:val="TOC1"/>
            <w:tabs>
              <w:tab w:val="right" w:leader="dot" w:pos="10456"/>
            </w:tabs>
            <w:rPr>
              <w:ins w:id="3" w:author="Rupesh Thakur" w:date="2015-05-15T16:38:00Z"/>
              <w:rFonts w:eastAsiaTheme="minorEastAsia"/>
              <w:noProof/>
              <w:lang w:eastAsia="en-IN"/>
            </w:rPr>
          </w:pPr>
          <w:ins w:id="4"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"_Toc419471261"</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Introduction</w:t>
            </w:r>
            <w:r>
              <w:rPr>
                <w:noProof/>
                <w:webHidden/>
              </w:rPr>
              <w:tab/>
            </w:r>
            <w:r>
              <w:rPr>
                <w:noProof/>
                <w:webHidden/>
              </w:rPr>
              <w:fldChar w:fldCharType="begin"/>
            </w:r>
            <w:r>
              <w:rPr>
                <w:noProof/>
                <w:webHidden/>
              </w:rPr>
              <w:instrText xml:space="preserve"> PAGEREF _Toc419471261 \h </w:instrText>
            </w:r>
            <w:r>
              <w:rPr>
                <w:noProof/>
                <w:webHidden/>
              </w:rPr>
            </w:r>
          </w:ins>
          <w:r>
            <w:rPr>
              <w:noProof/>
              <w:webHidden/>
            </w:rPr>
            <w:fldChar w:fldCharType="separate"/>
          </w:r>
          <w:ins w:id="5" w:author="Rupesh Thakur" w:date="2015-05-15T16:38:00Z">
            <w:r>
              <w:rPr>
                <w:noProof/>
                <w:webHidden/>
              </w:rPr>
              <w:t>5</w:t>
            </w:r>
            <w:r>
              <w:rPr>
                <w:noProof/>
                <w:webHidden/>
              </w:rPr>
              <w:fldChar w:fldCharType="end"/>
            </w:r>
            <w:r w:rsidRPr="0020730F">
              <w:rPr>
                <w:rStyle w:val="Hyperlink"/>
                <w:noProof/>
              </w:rPr>
              <w:fldChar w:fldCharType="end"/>
            </w:r>
          </w:ins>
        </w:p>
        <w:p w:rsidR="00A30016" w:rsidRDefault="00A30016">
          <w:pPr>
            <w:pStyle w:val="TOC1"/>
            <w:tabs>
              <w:tab w:val="right" w:leader="dot" w:pos="10456"/>
            </w:tabs>
            <w:rPr>
              <w:ins w:id="6" w:author="Rupesh Thakur" w:date="2015-05-15T16:38:00Z"/>
              <w:rFonts w:eastAsiaTheme="minorEastAsia"/>
              <w:noProof/>
              <w:lang w:eastAsia="en-IN"/>
            </w:rPr>
          </w:pPr>
          <w:ins w:id="7"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"_Toc419471262"</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Scope</w:t>
            </w:r>
            <w:r>
              <w:rPr>
                <w:noProof/>
                <w:webHidden/>
              </w:rPr>
              <w:tab/>
            </w:r>
            <w:r>
              <w:rPr>
                <w:noProof/>
                <w:webHidden/>
              </w:rPr>
              <w:fldChar w:fldCharType="begin"/>
            </w:r>
            <w:r>
              <w:rPr>
                <w:noProof/>
                <w:webHidden/>
              </w:rPr>
              <w:instrText xml:space="preserve"> PAGEREF _Toc419471262 \h </w:instrText>
            </w:r>
            <w:r>
              <w:rPr>
                <w:noProof/>
                <w:webHidden/>
              </w:rPr>
            </w:r>
          </w:ins>
          <w:r>
            <w:rPr>
              <w:noProof/>
              <w:webHidden/>
            </w:rPr>
            <w:fldChar w:fldCharType="separate"/>
          </w:r>
          <w:ins w:id="8" w:author="Rupesh Thakur" w:date="2015-05-15T16:38:00Z">
            <w:r>
              <w:rPr>
                <w:noProof/>
                <w:webHidden/>
              </w:rPr>
              <w:t>5</w:t>
            </w:r>
            <w:r>
              <w:rPr>
                <w:noProof/>
                <w:webHidden/>
              </w:rPr>
              <w:fldChar w:fldCharType="end"/>
            </w:r>
            <w:r w:rsidRPr="0020730F">
              <w:rPr>
                <w:rStyle w:val="Hyperlink"/>
                <w:noProof/>
              </w:rPr>
              <w:fldChar w:fldCharType="end"/>
            </w:r>
          </w:ins>
        </w:p>
        <w:p w:rsidR="00A30016" w:rsidRDefault="00A30016">
          <w:pPr>
            <w:pStyle w:val="TOC1"/>
            <w:tabs>
              <w:tab w:val="right" w:leader="dot" w:pos="10456"/>
            </w:tabs>
            <w:rPr>
              <w:ins w:id="9" w:author="Rupesh Thakur" w:date="2015-05-15T16:38:00Z"/>
              <w:rFonts w:eastAsiaTheme="minorEastAsia"/>
              <w:noProof/>
              <w:lang w:eastAsia="en-IN"/>
            </w:rPr>
          </w:pPr>
          <w:ins w:id="10"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"_Toc419471263"</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Prerequisites</w:t>
            </w:r>
            <w:r>
              <w:rPr>
                <w:noProof/>
                <w:webHidden/>
              </w:rPr>
              <w:tab/>
            </w:r>
            <w:r>
              <w:rPr>
                <w:noProof/>
                <w:webHidden/>
              </w:rPr>
              <w:fldChar w:fldCharType="begin"/>
            </w:r>
            <w:r>
              <w:rPr>
                <w:noProof/>
                <w:webHidden/>
              </w:rPr>
              <w:instrText xml:space="preserve"> PAGEREF _Toc419471263 \h </w:instrText>
            </w:r>
            <w:r>
              <w:rPr>
                <w:noProof/>
                <w:webHidden/>
              </w:rPr>
            </w:r>
          </w:ins>
          <w:r>
            <w:rPr>
              <w:noProof/>
              <w:webHidden/>
            </w:rPr>
            <w:fldChar w:fldCharType="separate"/>
          </w:r>
          <w:ins w:id="11" w:author="Rupesh Thakur" w:date="2015-05-15T16:38:00Z">
            <w:r>
              <w:rPr>
                <w:noProof/>
                <w:webHidden/>
              </w:rPr>
              <w:t>5</w:t>
            </w:r>
            <w:r>
              <w:rPr>
                <w:noProof/>
                <w:webHidden/>
              </w:rPr>
              <w:fldChar w:fldCharType="end"/>
            </w:r>
            <w:r w:rsidRPr="0020730F">
              <w:rPr>
                <w:rStyle w:val="Hyperlink"/>
                <w:noProof/>
              </w:rPr>
              <w:fldChar w:fldCharType="end"/>
            </w:r>
          </w:ins>
        </w:p>
        <w:p w:rsidR="00A30016" w:rsidRDefault="00A30016">
          <w:pPr>
            <w:pStyle w:val="TOC1"/>
            <w:tabs>
              <w:tab w:val="right" w:leader="dot" w:pos="10456"/>
            </w:tabs>
            <w:rPr>
              <w:ins w:id="12" w:author="Rupesh Thakur" w:date="2015-05-15T16:38:00Z"/>
              <w:rFonts w:eastAsiaTheme="minorEastAsia"/>
              <w:noProof/>
              <w:lang w:eastAsia="en-IN"/>
            </w:rPr>
          </w:pPr>
          <w:ins w:id="13"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"_Toc419471264"</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Phase-1 (ILO Configuration &amp; Firmware Upgrade)</w:t>
            </w:r>
            <w:r>
              <w:rPr>
                <w:noProof/>
                <w:webHidden/>
              </w:rPr>
              <w:tab/>
            </w:r>
            <w:r>
              <w:rPr>
                <w:noProof/>
                <w:webHidden/>
              </w:rPr>
              <w:fldChar w:fldCharType="begin"/>
            </w:r>
            <w:r>
              <w:rPr>
                <w:noProof/>
                <w:webHidden/>
              </w:rPr>
              <w:instrText xml:space="preserve"> PAGEREF _Toc419471264 \h </w:instrText>
            </w:r>
            <w:r>
              <w:rPr>
                <w:noProof/>
                <w:webHidden/>
              </w:rPr>
            </w:r>
          </w:ins>
          <w:r>
            <w:rPr>
              <w:noProof/>
              <w:webHidden/>
            </w:rPr>
            <w:fldChar w:fldCharType="separate"/>
          </w:r>
          <w:ins w:id="14" w:author="Rupesh Thakur" w:date="2015-05-15T16:38:00Z">
            <w:r>
              <w:rPr>
                <w:noProof/>
                <w:webHidden/>
              </w:rPr>
              <w:t>6</w:t>
            </w:r>
            <w:r>
              <w:rPr>
                <w:noProof/>
                <w:webHidden/>
              </w:rPr>
              <w:fldChar w:fldCharType="end"/>
            </w:r>
            <w:r w:rsidRPr="0020730F">
              <w:rPr>
                <w:rStyle w:val="Hyperlink"/>
                <w:noProof/>
              </w:rPr>
              <w:fldChar w:fldCharType="end"/>
            </w:r>
          </w:ins>
        </w:p>
        <w:p w:rsidR="00A30016" w:rsidRDefault="00A30016">
          <w:pPr>
            <w:pStyle w:val="TOC2"/>
            <w:tabs>
              <w:tab w:val="right" w:leader="dot" w:pos="10456"/>
            </w:tabs>
            <w:rPr>
              <w:ins w:id="15" w:author="Rupesh Thakur" w:date="2015-05-15T16:38:00Z"/>
              <w:rFonts w:eastAsiaTheme="minorEastAsia"/>
              <w:noProof/>
              <w:lang w:eastAsia="en-IN"/>
            </w:rPr>
          </w:pPr>
          <w:ins w:id="16"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"_Toc419471265"</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ILO Configuration</w:t>
            </w:r>
            <w:r>
              <w:rPr>
                <w:noProof/>
                <w:webHidden/>
              </w:rPr>
              <w:tab/>
            </w:r>
            <w:r>
              <w:rPr>
                <w:noProof/>
                <w:webHidden/>
              </w:rPr>
              <w:fldChar w:fldCharType="begin"/>
            </w:r>
            <w:r>
              <w:rPr>
                <w:noProof/>
                <w:webHidden/>
              </w:rPr>
              <w:instrText xml:space="preserve"> PAGEREF _Toc419471265 \h </w:instrText>
            </w:r>
            <w:r>
              <w:rPr>
                <w:noProof/>
                <w:webHidden/>
              </w:rPr>
            </w:r>
          </w:ins>
          <w:r>
            <w:rPr>
              <w:noProof/>
              <w:webHidden/>
            </w:rPr>
            <w:fldChar w:fldCharType="separate"/>
          </w:r>
          <w:ins w:id="17" w:author="Rupesh Thakur" w:date="2015-05-15T16:38:00Z">
            <w:r>
              <w:rPr>
                <w:noProof/>
                <w:webHidden/>
              </w:rPr>
              <w:t>6</w:t>
            </w:r>
            <w:r>
              <w:rPr>
                <w:noProof/>
                <w:webHidden/>
              </w:rPr>
              <w:fldChar w:fldCharType="end"/>
            </w:r>
            <w:r w:rsidRPr="0020730F">
              <w:rPr>
                <w:rStyle w:val="Hyperlink"/>
                <w:noProof/>
              </w:rPr>
              <w:fldChar w:fldCharType="end"/>
            </w:r>
          </w:ins>
        </w:p>
        <w:p w:rsidR="00A30016" w:rsidRDefault="00A30016">
          <w:pPr>
            <w:pStyle w:val="TOC2"/>
            <w:tabs>
              <w:tab w:val="right" w:leader="dot" w:pos="10456"/>
            </w:tabs>
            <w:rPr>
              <w:ins w:id="18" w:author="Rupesh Thakur" w:date="2015-05-15T16:38:00Z"/>
              <w:rFonts w:eastAsiaTheme="minorEastAsia"/>
              <w:noProof/>
              <w:lang w:eastAsia="en-IN"/>
            </w:rPr>
          </w:pPr>
          <w:ins w:id="19"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"_Toc419471266"</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Firmware Upgrade</w:t>
            </w:r>
            <w:r>
              <w:rPr>
                <w:noProof/>
                <w:webHidden/>
              </w:rPr>
              <w:tab/>
            </w:r>
            <w:r>
              <w:rPr>
                <w:noProof/>
                <w:webHidden/>
              </w:rPr>
              <w:fldChar w:fldCharType="begin"/>
            </w:r>
            <w:r>
              <w:rPr>
                <w:noProof/>
                <w:webHidden/>
              </w:rPr>
              <w:instrText xml:space="preserve"> PAGEREF _Toc419471266 \h </w:instrText>
            </w:r>
            <w:r>
              <w:rPr>
                <w:noProof/>
                <w:webHidden/>
              </w:rPr>
            </w:r>
          </w:ins>
          <w:r>
            <w:rPr>
              <w:noProof/>
              <w:webHidden/>
            </w:rPr>
            <w:fldChar w:fldCharType="separate"/>
          </w:r>
          <w:ins w:id="20" w:author="Rupesh Thakur" w:date="2015-05-15T16:38:00Z">
            <w:r>
              <w:rPr>
                <w:noProof/>
                <w:webHidden/>
              </w:rPr>
              <w:t>8</w:t>
            </w:r>
            <w:r>
              <w:rPr>
                <w:noProof/>
                <w:webHidden/>
              </w:rPr>
              <w:fldChar w:fldCharType="end"/>
            </w:r>
            <w:r w:rsidRPr="0020730F">
              <w:rPr>
                <w:rStyle w:val="Hyperlink"/>
                <w:noProof/>
              </w:rPr>
              <w:fldChar w:fldCharType="end"/>
            </w:r>
          </w:ins>
        </w:p>
        <w:p w:rsidR="00A30016" w:rsidRDefault="00A30016">
          <w:pPr>
            <w:pStyle w:val="TOC1"/>
            <w:tabs>
              <w:tab w:val="right" w:leader="dot" w:pos="10456"/>
            </w:tabs>
            <w:rPr>
              <w:ins w:id="21" w:author="Rupesh Thakur" w:date="2015-05-15T16:38:00Z"/>
              <w:rFonts w:eastAsiaTheme="minorEastAsia"/>
              <w:noProof/>
              <w:lang w:eastAsia="en-IN"/>
            </w:rPr>
          </w:pPr>
          <w:ins w:id="22"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"_Toc419471267"</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Phase-2 (Raid Configuration)</w:t>
            </w:r>
            <w:r>
              <w:rPr>
                <w:noProof/>
                <w:webHidden/>
              </w:rPr>
              <w:tab/>
            </w:r>
            <w:r>
              <w:rPr>
                <w:noProof/>
                <w:webHidden/>
              </w:rPr>
              <w:fldChar w:fldCharType="begin"/>
            </w:r>
            <w:r>
              <w:rPr>
                <w:noProof/>
                <w:webHidden/>
              </w:rPr>
              <w:instrText xml:space="preserve"> PAGEREF _Toc419471267 \h </w:instrText>
            </w:r>
            <w:r>
              <w:rPr>
                <w:noProof/>
                <w:webHidden/>
              </w:rPr>
            </w:r>
          </w:ins>
          <w:r>
            <w:rPr>
              <w:noProof/>
              <w:webHidden/>
            </w:rPr>
            <w:fldChar w:fldCharType="separate"/>
          </w:r>
          <w:ins w:id="23" w:author="Rupesh Thakur" w:date="2015-05-15T16:38:00Z">
            <w:r>
              <w:rPr>
                <w:noProof/>
                <w:webHidden/>
              </w:rPr>
              <w:t>9</w:t>
            </w:r>
            <w:r>
              <w:rPr>
                <w:noProof/>
                <w:webHidden/>
              </w:rPr>
              <w:fldChar w:fldCharType="end"/>
            </w:r>
            <w:r w:rsidRPr="0020730F">
              <w:rPr>
                <w:rStyle w:val="Hyperlink"/>
                <w:noProof/>
              </w:rPr>
              <w:fldChar w:fldCharType="end"/>
            </w:r>
          </w:ins>
        </w:p>
        <w:p w:rsidR="00A30016" w:rsidRDefault="00A30016">
          <w:pPr>
            <w:pStyle w:val="TOC1"/>
            <w:tabs>
              <w:tab w:val="right" w:leader="dot" w:pos="10456"/>
            </w:tabs>
            <w:rPr>
              <w:ins w:id="24" w:author="Rupesh Thakur" w:date="2015-05-15T16:38:00Z"/>
              <w:rFonts w:eastAsiaTheme="minorEastAsia"/>
              <w:noProof/>
              <w:lang w:eastAsia="en-IN"/>
            </w:rPr>
          </w:pPr>
          <w:ins w:id="25"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"_Toc419471268"</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Phase-3 (Non-PXE method – LINUX OS Installation)</w:t>
            </w:r>
            <w:r>
              <w:rPr>
                <w:noProof/>
                <w:webHidden/>
              </w:rPr>
              <w:tab/>
            </w:r>
            <w:r>
              <w:rPr>
                <w:noProof/>
                <w:webHidden/>
              </w:rPr>
              <w:fldChar w:fldCharType="begin"/>
            </w:r>
            <w:r>
              <w:rPr>
                <w:noProof/>
                <w:webHidden/>
              </w:rPr>
              <w:instrText xml:space="preserve"> PAGEREF _Toc419471268 \h </w:instrText>
            </w:r>
            <w:r>
              <w:rPr>
                <w:noProof/>
                <w:webHidden/>
              </w:rPr>
            </w:r>
          </w:ins>
          <w:r>
            <w:rPr>
              <w:noProof/>
              <w:webHidden/>
            </w:rPr>
            <w:fldChar w:fldCharType="separate"/>
          </w:r>
          <w:ins w:id="26" w:author="Rupesh Thakur" w:date="2015-05-15T16:38:00Z">
            <w:r>
              <w:rPr>
                <w:noProof/>
                <w:webHidden/>
              </w:rPr>
              <w:t>12</w:t>
            </w:r>
            <w:r>
              <w:rPr>
                <w:noProof/>
                <w:webHidden/>
              </w:rPr>
              <w:fldChar w:fldCharType="end"/>
            </w:r>
            <w:r w:rsidRPr="0020730F">
              <w:rPr>
                <w:rStyle w:val="Hyperlink"/>
                <w:noProof/>
              </w:rPr>
              <w:fldChar w:fldCharType="end"/>
            </w:r>
          </w:ins>
        </w:p>
        <w:p w:rsidR="00A30016" w:rsidRDefault="00A30016">
          <w:pPr>
            <w:pStyle w:val="TOC1"/>
            <w:tabs>
              <w:tab w:val="right" w:leader="dot" w:pos="10456"/>
            </w:tabs>
            <w:rPr>
              <w:ins w:id="27" w:author="Rupesh Thakur" w:date="2015-05-15T16:38:00Z"/>
              <w:rFonts w:eastAsiaTheme="minorEastAsia"/>
              <w:noProof/>
              <w:lang w:eastAsia="en-IN"/>
            </w:rPr>
          </w:pPr>
          <w:ins w:id="28"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"_Toc419471269"</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Phase-3 (PXE method – LINUX/ESXI OS Installation)</w:t>
            </w:r>
            <w:r>
              <w:rPr>
                <w:noProof/>
                <w:webHidden/>
              </w:rPr>
              <w:tab/>
            </w:r>
            <w:r>
              <w:rPr>
                <w:noProof/>
                <w:webHidden/>
              </w:rPr>
              <w:fldChar w:fldCharType="begin"/>
            </w:r>
            <w:r>
              <w:rPr>
                <w:noProof/>
                <w:webHidden/>
              </w:rPr>
              <w:instrText xml:space="preserve"> PAGEREF _Toc419471269 \h </w:instrText>
            </w:r>
            <w:r>
              <w:rPr>
                <w:noProof/>
                <w:webHidden/>
              </w:rPr>
            </w:r>
          </w:ins>
          <w:r>
            <w:rPr>
              <w:noProof/>
              <w:webHidden/>
            </w:rPr>
            <w:fldChar w:fldCharType="separate"/>
          </w:r>
          <w:ins w:id="29" w:author="Rupesh Thakur" w:date="2015-05-15T16:38:00Z">
            <w:r>
              <w:rPr>
                <w:noProof/>
                <w:webHidden/>
              </w:rPr>
              <w:t>13</w:t>
            </w:r>
            <w:r>
              <w:rPr>
                <w:noProof/>
                <w:webHidden/>
              </w:rPr>
              <w:fldChar w:fldCharType="end"/>
            </w:r>
            <w:r w:rsidRPr="0020730F">
              <w:rPr>
                <w:rStyle w:val="Hyperlink"/>
                <w:noProof/>
              </w:rPr>
              <w:fldChar w:fldCharType="end"/>
            </w:r>
          </w:ins>
        </w:p>
        <w:p w:rsidR="00A30016" w:rsidRDefault="00A30016">
          <w:pPr>
            <w:pStyle w:val="TOC1"/>
            <w:tabs>
              <w:tab w:val="right" w:leader="dot" w:pos="10456"/>
            </w:tabs>
            <w:rPr>
              <w:ins w:id="30" w:author="Rupesh Thakur" w:date="2015-05-15T16:38:00Z"/>
              <w:rFonts w:eastAsiaTheme="minorEastAsia"/>
              <w:noProof/>
              <w:lang w:eastAsia="en-IN"/>
            </w:rPr>
          </w:pPr>
          <w:ins w:id="31"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"_Toc419471270"</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Phase-4 (VM Creation and OS Provisioning)</w:t>
            </w:r>
            <w:r>
              <w:rPr>
                <w:noProof/>
                <w:webHidden/>
              </w:rPr>
              <w:tab/>
            </w:r>
            <w:r>
              <w:rPr>
                <w:noProof/>
                <w:webHidden/>
              </w:rPr>
              <w:fldChar w:fldCharType="begin"/>
            </w:r>
            <w:r>
              <w:rPr>
                <w:noProof/>
                <w:webHidden/>
              </w:rPr>
              <w:instrText xml:space="preserve"> PAGEREF _Toc419471270 \h </w:instrText>
            </w:r>
            <w:r>
              <w:rPr>
                <w:noProof/>
                <w:webHidden/>
              </w:rPr>
            </w:r>
          </w:ins>
          <w:r>
            <w:rPr>
              <w:noProof/>
              <w:webHidden/>
            </w:rPr>
            <w:fldChar w:fldCharType="separate"/>
          </w:r>
          <w:ins w:id="32" w:author="Rupesh Thakur" w:date="2015-05-15T16:38:00Z">
            <w:r>
              <w:rPr>
                <w:noProof/>
                <w:webHidden/>
              </w:rPr>
              <w:t>14</w:t>
            </w:r>
            <w:r>
              <w:rPr>
                <w:noProof/>
                <w:webHidden/>
              </w:rPr>
              <w:fldChar w:fldCharType="end"/>
            </w:r>
            <w:r w:rsidRPr="0020730F">
              <w:rPr>
                <w:rStyle w:val="Hyperlink"/>
                <w:noProof/>
              </w:rPr>
              <w:fldChar w:fldCharType="end"/>
            </w:r>
          </w:ins>
        </w:p>
        <w:p w:rsidR="00A30016" w:rsidRDefault="00A30016">
          <w:pPr>
            <w:pStyle w:val="TOC2"/>
            <w:tabs>
              <w:tab w:val="right" w:leader="dot" w:pos="10456"/>
            </w:tabs>
            <w:rPr>
              <w:ins w:id="33" w:author="Rupesh Thakur" w:date="2015-05-15T16:38:00Z"/>
              <w:rFonts w:eastAsiaTheme="minorEastAsia"/>
              <w:noProof/>
              <w:lang w:eastAsia="en-IN"/>
            </w:rPr>
          </w:pPr>
          <w:ins w:id="34"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"_Toc419471271"</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VM-Image Deployment</w:t>
            </w:r>
            <w:r>
              <w:rPr>
                <w:noProof/>
                <w:webHidden/>
              </w:rPr>
              <w:tab/>
            </w:r>
            <w:r>
              <w:rPr>
                <w:noProof/>
                <w:webHidden/>
              </w:rPr>
              <w:fldChar w:fldCharType="begin"/>
            </w:r>
            <w:r>
              <w:rPr>
                <w:noProof/>
                <w:webHidden/>
              </w:rPr>
              <w:instrText xml:space="preserve"> PAGEREF _Toc419471271 \h </w:instrText>
            </w:r>
            <w:r>
              <w:rPr>
                <w:noProof/>
                <w:webHidden/>
              </w:rPr>
            </w:r>
          </w:ins>
          <w:r>
            <w:rPr>
              <w:noProof/>
              <w:webHidden/>
            </w:rPr>
            <w:fldChar w:fldCharType="separate"/>
          </w:r>
          <w:ins w:id="35" w:author="Rupesh Thakur" w:date="2015-05-15T16:38:00Z">
            <w:r>
              <w:rPr>
                <w:noProof/>
                <w:webHidden/>
              </w:rPr>
              <w:t>14</w:t>
            </w:r>
            <w:r>
              <w:rPr>
                <w:noProof/>
                <w:webHidden/>
              </w:rPr>
              <w:fldChar w:fldCharType="end"/>
            </w:r>
            <w:r w:rsidRPr="0020730F">
              <w:rPr>
                <w:rStyle w:val="Hyperlink"/>
                <w:noProof/>
              </w:rPr>
              <w:fldChar w:fldCharType="end"/>
            </w:r>
          </w:ins>
        </w:p>
        <w:p w:rsidR="00A30016" w:rsidRDefault="00A30016">
          <w:pPr>
            <w:pStyle w:val="TOC2"/>
            <w:tabs>
              <w:tab w:val="right" w:leader="dot" w:pos="10456"/>
            </w:tabs>
            <w:rPr>
              <w:ins w:id="36" w:author="Rupesh Thakur" w:date="2015-05-15T16:38:00Z"/>
              <w:rFonts w:eastAsiaTheme="minorEastAsia"/>
              <w:noProof/>
              <w:lang w:eastAsia="en-IN"/>
            </w:rPr>
          </w:pPr>
          <w:ins w:id="37" w:author="Rupesh Thakur" w:date="2015-05-15T16:38:00Z">
            <w:r w:rsidRPr="0020730F">
              <w:rPr>
                <w:rStyle w:val="Hyperlink"/>
                <w:noProof/>
              </w:rPr>
              <w:fldChar w:fldCharType="begin"/>
            </w:r>
            <w:r w:rsidRPr="0020730F">
              <w:rPr>
                <w:rStyle w:val="Hyperlink"/>
                <w:noProof/>
              </w:rPr>
              <w:instrText xml:space="preserve"> </w:instrText>
            </w:r>
            <w:r>
              <w:rPr>
                <w:noProof/>
              </w:rPr>
              <w:instrText>HYPERLINK \l "_Toc419471272"</w:instrText>
            </w:r>
            <w:r w:rsidRPr="0020730F">
              <w:rPr>
                <w:rStyle w:val="Hyperlink"/>
                <w:noProof/>
              </w:rPr>
              <w:instrText xml:space="preserve"> </w:instrText>
            </w:r>
            <w:r w:rsidRPr="0020730F">
              <w:rPr>
                <w:rStyle w:val="Hyperlink"/>
                <w:noProof/>
              </w:rPr>
            </w:r>
            <w:r w:rsidRPr="0020730F">
              <w:rPr>
                <w:rStyle w:val="Hyperlink"/>
                <w:noProof/>
              </w:rPr>
              <w:fldChar w:fldCharType="separate"/>
            </w:r>
            <w:r w:rsidRPr="0020730F">
              <w:rPr>
                <w:rStyle w:val="Hyperlink"/>
                <w:noProof/>
              </w:rPr>
              <w:t>VM-Creation-and-OS-Installation</w:t>
            </w:r>
            <w:r>
              <w:rPr>
                <w:noProof/>
                <w:webHidden/>
              </w:rPr>
              <w:tab/>
            </w:r>
            <w:r>
              <w:rPr>
                <w:noProof/>
                <w:webHidden/>
              </w:rPr>
              <w:fldChar w:fldCharType="begin"/>
            </w:r>
            <w:r>
              <w:rPr>
                <w:noProof/>
                <w:webHidden/>
              </w:rPr>
              <w:instrText xml:space="preserve"> PAGEREF _Toc419471272 \h </w:instrText>
            </w:r>
            <w:r>
              <w:rPr>
                <w:noProof/>
                <w:webHidden/>
              </w:rPr>
            </w:r>
          </w:ins>
          <w:r>
            <w:rPr>
              <w:noProof/>
              <w:webHidden/>
            </w:rPr>
            <w:fldChar w:fldCharType="separate"/>
          </w:r>
          <w:ins w:id="38" w:author="Rupesh Thakur" w:date="2015-05-15T16:38:00Z">
            <w:r>
              <w:rPr>
                <w:noProof/>
                <w:webHidden/>
              </w:rPr>
              <w:t>15</w:t>
            </w:r>
            <w:r>
              <w:rPr>
                <w:noProof/>
                <w:webHidden/>
              </w:rPr>
              <w:fldChar w:fldCharType="end"/>
            </w:r>
            <w:r w:rsidRPr="0020730F">
              <w:rPr>
                <w:rStyle w:val="Hyperlink"/>
                <w:noProof/>
              </w:rPr>
              <w:fldChar w:fldCharType="end"/>
            </w:r>
          </w:ins>
        </w:p>
        <w:p w:rsidR="00B234FF" w:rsidDel="00B42912" w:rsidRDefault="00B234FF">
          <w:pPr>
            <w:pStyle w:val="TOC1"/>
            <w:tabs>
              <w:tab w:val="right" w:leader="dot" w:pos="10456"/>
            </w:tabs>
            <w:rPr>
              <w:del w:id="39" w:author="Rupesh Thakur" w:date="2015-05-15T16:35:00Z"/>
              <w:rFonts w:eastAsiaTheme="minorEastAsia"/>
              <w:noProof/>
              <w:lang w:eastAsia="en-IN"/>
            </w:rPr>
          </w:pPr>
          <w:del w:id="40" w:author="Rupesh Thakur" w:date="2015-05-15T16:35:00Z">
            <w:r w:rsidRPr="00B42912" w:rsidDel="00B42912">
              <w:rPr>
                <w:noProof/>
                <w:rPrChange w:id="41" w:author="Rupesh Thakur" w:date="2015-05-15T16:35:00Z">
                  <w:rPr>
                    <w:rStyle w:val="Hyperlink"/>
                    <w:noProof/>
                  </w:rPr>
                </w:rPrChange>
              </w:rPr>
              <w:delText>Scope</w:delText>
            </w:r>
            <w:r w:rsidDel="00B42912">
              <w:rPr>
                <w:noProof/>
                <w:webHidden/>
              </w:rPr>
              <w:tab/>
              <w:delText>5</w:delText>
            </w:r>
          </w:del>
        </w:p>
        <w:p w:rsidR="00B234FF" w:rsidDel="00B42912" w:rsidRDefault="00B234FF">
          <w:pPr>
            <w:pStyle w:val="TOC1"/>
            <w:tabs>
              <w:tab w:val="right" w:leader="dot" w:pos="10456"/>
            </w:tabs>
            <w:rPr>
              <w:del w:id="42" w:author="Rupesh Thakur" w:date="2015-05-15T16:35:00Z"/>
              <w:rFonts w:eastAsiaTheme="minorEastAsia"/>
              <w:noProof/>
              <w:lang w:eastAsia="en-IN"/>
            </w:rPr>
          </w:pPr>
          <w:del w:id="43" w:author="Rupesh Thakur" w:date="2015-05-15T16:35:00Z">
            <w:r w:rsidRPr="00B42912" w:rsidDel="00B42912">
              <w:rPr>
                <w:noProof/>
                <w:rPrChange w:id="44" w:author="Rupesh Thakur" w:date="2015-05-15T16:35:00Z">
                  <w:rPr>
                    <w:rStyle w:val="Hyperlink"/>
                    <w:noProof/>
                  </w:rPr>
                </w:rPrChange>
              </w:rPr>
              <w:delText>Phase-1 (ILO Configuration &amp; Firmware Upgrade)</w:delText>
            </w:r>
            <w:r w:rsidDel="00B42912">
              <w:rPr>
                <w:noProof/>
                <w:webHidden/>
              </w:rPr>
              <w:tab/>
              <w:delText>6</w:delText>
            </w:r>
          </w:del>
        </w:p>
        <w:p w:rsidR="00B234FF" w:rsidDel="00B42912" w:rsidRDefault="00B234FF">
          <w:pPr>
            <w:pStyle w:val="TOC2"/>
            <w:tabs>
              <w:tab w:val="right" w:leader="dot" w:pos="10456"/>
            </w:tabs>
            <w:rPr>
              <w:del w:id="45" w:author="Rupesh Thakur" w:date="2015-05-15T16:35:00Z"/>
              <w:rFonts w:eastAsiaTheme="minorEastAsia"/>
              <w:noProof/>
              <w:lang w:eastAsia="en-IN"/>
            </w:rPr>
          </w:pPr>
          <w:del w:id="46" w:author="Rupesh Thakur" w:date="2015-05-15T16:35:00Z">
            <w:r w:rsidRPr="00B42912" w:rsidDel="00B42912">
              <w:rPr>
                <w:noProof/>
                <w:rPrChange w:id="47" w:author="Rupesh Thakur" w:date="2015-05-15T16:35:00Z">
                  <w:rPr>
                    <w:rStyle w:val="Hyperlink"/>
                    <w:noProof/>
                  </w:rPr>
                </w:rPrChange>
              </w:rPr>
              <w:delText>Firmware Upgrade</w:delText>
            </w:r>
            <w:r w:rsidDel="00B42912">
              <w:rPr>
                <w:noProof/>
                <w:webHidden/>
              </w:rPr>
              <w:tab/>
              <w:delText>8</w:delText>
            </w:r>
          </w:del>
        </w:p>
        <w:p w:rsidR="00B234FF" w:rsidDel="00B42912" w:rsidRDefault="00B234FF">
          <w:pPr>
            <w:pStyle w:val="TOC1"/>
            <w:tabs>
              <w:tab w:val="right" w:leader="dot" w:pos="10456"/>
            </w:tabs>
            <w:rPr>
              <w:del w:id="48" w:author="Rupesh Thakur" w:date="2015-05-15T16:35:00Z"/>
              <w:rFonts w:eastAsiaTheme="minorEastAsia"/>
              <w:noProof/>
              <w:lang w:eastAsia="en-IN"/>
            </w:rPr>
          </w:pPr>
          <w:del w:id="49" w:author="Rupesh Thakur" w:date="2015-05-15T16:35:00Z">
            <w:r w:rsidRPr="00B42912" w:rsidDel="00B42912">
              <w:rPr>
                <w:noProof/>
                <w:rPrChange w:id="50" w:author="Rupesh Thakur" w:date="2015-05-15T16:35:00Z">
                  <w:rPr>
                    <w:rStyle w:val="Hyperlink"/>
                    <w:noProof/>
                  </w:rPr>
                </w:rPrChange>
              </w:rPr>
              <w:delText>Phase-2 (Raid Configuration)</w:delText>
            </w:r>
            <w:r w:rsidDel="00B42912">
              <w:rPr>
                <w:noProof/>
                <w:webHidden/>
              </w:rPr>
              <w:tab/>
              <w:delText>9</w:delText>
            </w:r>
          </w:del>
        </w:p>
        <w:p w:rsidR="00B234FF" w:rsidDel="00B42912" w:rsidRDefault="00B234FF">
          <w:pPr>
            <w:pStyle w:val="TOC1"/>
            <w:tabs>
              <w:tab w:val="right" w:leader="dot" w:pos="10456"/>
            </w:tabs>
            <w:rPr>
              <w:del w:id="51" w:author="Rupesh Thakur" w:date="2015-05-15T16:35:00Z"/>
              <w:rFonts w:eastAsiaTheme="minorEastAsia"/>
              <w:noProof/>
              <w:lang w:eastAsia="en-IN"/>
            </w:rPr>
          </w:pPr>
          <w:del w:id="52" w:author="Rupesh Thakur" w:date="2015-05-15T16:35:00Z">
            <w:r w:rsidRPr="00B42912" w:rsidDel="00B42912">
              <w:rPr>
                <w:noProof/>
                <w:rPrChange w:id="53" w:author="Rupesh Thakur" w:date="2015-05-15T16:35:00Z">
                  <w:rPr>
                    <w:rStyle w:val="Hyperlink"/>
                    <w:noProof/>
                  </w:rPr>
                </w:rPrChange>
              </w:rPr>
              <w:delText>Phase-3 (Non-PXE method – LINUX OS Installation)</w:delText>
            </w:r>
            <w:r w:rsidDel="00B42912">
              <w:rPr>
                <w:noProof/>
                <w:webHidden/>
              </w:rPr>
              <w:tab/>
              <w:delText>12</w:delText>
            </w:r>
          </w:del>
        </w:p>
        <w:p w:rsidR="00B234FF" w:rsidDel="00B42912" w:rsidRDefault="00B234FF">
          <w:pPr>
            <w:pStyle w:val="TOC1"/>
            <w:tabs>
              <w:tab w:val="right" w:leader="dot" w:pos="10456"/>
            </w:tabs>
            <w:rPr>
              <w:del w:id="54" w:author="Rupesh Thakur" w:date="2015-05-15T16:35:00Z"/>
              <w:rFonts w:eastAsiaTheme="minorEastAsia"/>
              <w:noProof/>
              <w:lang w:eastAsia="en-IN"/>
            </w:rPr>
          </w:pPr>
          <w:del w:id="55" w:author="Rupesh Thakur" w:date="2015-05-15T16:35:00Z">
            <w:r w:rsidRPr="00B42912" w:rsidDel="00B42912">
              <w:rPr>
                <w:noProof/>
                <w:rPrChange w:id="56" w:author="Rupesh Thakur" w:date="2015-05-15T16:35:00Z">
                  <w:rPr>
                    <w:rStyle w:val="Hyperlink"/>
                    <w:noProof/>
                  </w:rPr>
                </w:rPrChange>
              </w:rPr>
              <w:delText>Phase-3 (PXE method – LINUX/ESXI OS Installation)</w:delText>
            </w:r>
            <w:r w:rsidDel="00B42912">
              <w:rPr>
                <w:noProof/>
                <w:webHidden/>
              </w:rPr>
              <w:tab/>
              <w:delText>13</w:delText>
            </w:r>
          </w:del>
        </w:p>
        <w:p w:rsidR="00B234FF" w:rsidDel="00B42912" w:rsidRDefault="00B234FF">
          <w:pPr>
            <w:pStyle w:val="TOC1"/>
            <w:tabs>
              <w:tab w:val="right" w:leader="dot" w:pos="10456"/>
            </w:tabs>
            <w:rPr>
              <w:del w:id="57" w:author="Rupesh Thakur" w:date="2015-05-15T16:35:00Z"/>
              <w:rFonts w:eastAsiaTheme="minorEastAsia"/>
              <w:noProof/>
              <w:lang w:eastAsia="en-IN"/>
            </w:rPr>
          </w:pPr>
          <w:del w:id="58" w:author="Rupesh Thakur" w:date="2015-05-15T16:35:00Z">
            <w:r w:rsidRPr="00B42912" w:rsidDel="00B42912">
              <w:rPr>
                <w:noProof/>
                <w:rPrChange w:id="59" w:author="Rupesh Thakur" w:date="2015-05-15T16:35:00Z">
                  <w:rPr>
                    <w:rStyle w:val="Hyperlink"/>
                    <w:noProof/>
                  </w:rPr>
                </w:rPrChange>
              </w:rPr>
              <w:delText>VM-Image Deployment</w:delText>
            </w:r>
            <w:r w:rsidDel="00B42912">
              <w:rPr>
                <w:noProof/>
                <w:webHidden/>
              </w:rPr>
              <w:tab/>
              <w:delText>15</w:delText>
            </w:r>
          </w:del>
        </w:p>
        <w:p w:rsidR="00B234FF" w:rsidDel="00B42912" w:rsidRDefault="00B234FF">
          <w:pPr>
            <w:pStyle w:val="TOC1"/>
            <w:tabs>
              <w:tab w:val="right" w:leader="dot" w:pos="10456"/>
            </w:tabs>
            <w:rPr>
              <w:del w:id="60" w:author="Rupesh Thakur" w:date="2015-05-15T16:35:00Z"/>
              <w:rFonts w:eastAsiaTheme="minorEastAsia"/>
              <w:noProof/>
              <w:lang w:eastAsia="en-IN"/>
            </w:rPr>
          </w:pPr>
          <w:del w:id="61" w:author="Rupesh Thakur" w:date="2015-05-15T16:35:00Z">
            <w:r w:rsidRPr="00B42912" w:rsidDel="00B42912">
              <w:rPr>
                <w:noProof/>
                <w:rPrChange w:id="62" w:author="Rupesh Thakur" w:date="2015-05-15T16:35:00Z">
                  <w:rPr>
                    <w:rStyle w:val="Hyperlink"/>
                    <w:noProof/>
                  </w:rPr>
                </w:rPrChange>
              </w:rPr>
              <w:delText>VM-Creation-and-OS-Installation</w:delText>
            </w:r>
            <w:r w:rsidDel="00B42912">
              <w:rPr>
                <w:noProof/>
                <w:webHidden/>
              </w:rPr>
              <w:tab/>
              <w:delText>16</w:delText>
            </w:r>
          </w:del>
        </w:p>
        <w:p w:rsidR="00682A09" w:rsidRDefault="00682A09">
          <w:r>
            <w:rPr>
              <w:b/>
              <w:bCs/>
              <w:noProof/>
            </w:rPr>
            <w:fldChar w:fldCharType="end"/>
          </w:r>
        </w:p>
      </w:sdtContent>
    </w:sdt>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Default="004C4E9E" w:rsidP="004C4E9E">
      <w:pPr>
        <w:pStyle w:val="Subtitle"/>
        <w:jc w:val="center"/>
      </w:pPr>
    </w:p>
    <w:p w:rsidR="004C4E9E" w:rsidRPr="00582C4F" w:rsidRDefault="004C4E9E" w:rsidP="004C4E9E">
      <w:pPr>
        <w:pStyle w:val="Subtitle"/>
        <w:jc w:val="center"/>
      </w:pPr>
      <w:r w:rsidRPr="00582C4F">
        <w:t>Amendment Record / Control Sheet (ACS)</w:t>
      </w:r>
    </w:p>
    <w:p w:rsidR="004C4E9E" w:rsidRPr="00582C4F" w:rsidRDefault="004C4E9E" w:rsidP="004C4E9E">
      <w:pPr>
        <w:spacing w:before="240"/>
        <w:rPr>
          <w:rFonts w:ascii="Calibri" w:hAnsi="Calibri" w:cs="Calibri"/>
          <w:b/>
          <w:sz w:val="24"/>
        </w:rPr>
      </w:pPr>
    </w:p>
    <w:tbl>
      <w:tblPr>
        <w:tblW w:w="9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42"/>
        <w:gridCol w:w="992"/>
        <w:gridCol w:w="1417"/>
        <w:gridCol w:w="1293"/>
        <w:gridCol w:w="1547"/>
        <w:gridCol w:w="915"/>
        <w:gridCol w:w="923"/>
        <w:gridCol w:w="2135"/>
      </w:tblGrid>
      <w:tr w:rsidR="004C4E9E" w:rsidRPr="00C231DD" w:rsidTr="00D67A0A">
        <w:trPr>
          <w:trHeight w:val="576"/>
          <w:jc w:val="center"/>
        </w:trPr>
        <w:tc>
          <w:tcPr>
            <w:tcW w:w="742" w:type="dxa"/>
            <w:shd w:val="clear" w:color="auto" w:fill="548DD4" w:themeFill="text2" w:themeFillTint="99"/>
            <w:vAlign w:val="center"/>
          </w:tcPr>
          <w:p w:rsidR="004C4E9E" w:rsidRPr="00C231DD" w:rsidRDefault="004C4E9E" w:rsidP="00D67A0A">
            <w:pPr>
              <w:spacing w:line="240" w:lineRule="auto"/>
              <w:jc w:val="center"/>
              <w:rPr>
                <w:rFonts w:cstheme="minorHAnsi"/>
                <w:color w:val="FFFFFF" w:themeColor="background1"/>
                <w:sz w:val="20"/>
                <w:szCs w:val="18"/>
                <w:u w:val="single"/>
              </w:rPr>
            </w:pPr>
            <w:r w:rsidRPr="00C231DD">
              <w:rPr>
                <w:rFonts w:cstheme="minorHAnsi"/>
                <w:color w:val="FFFFFF" w:themeColor="background1"/>
                <w:sz w:val="20"/>
                <w:szCs w:val="18"/>
              </w:rPr>
              <w:t>Rev. No.</w:t>
            </w:r>
          </w:p>
        </w:tc>
        <w:tc>
          <w:tcPr>
            <w:tcW w:w="992" w:type="dxa"/>
            <w:shd w:val="clear" w:color="auto" w:fill="548DD4" w:themeFill="text2" w:themeFillTint="99"/>
            <w:vAlign w:val="center"/>
          </w:tcPr>
          <w:p w:rsidR="004C4E9E" w:rsidRPr="00C231DD" w:rsidRDefault="004C4E9E" w:rsidP="00D67A0A">
            <w:pPr>
              <w:spacing w:line="240" w:lineRule="auto"/>
              <w:jc w:val="center"/>
              <w:rPr>
                <w:rFonts w:cstheme="minorHAnsi"/>
                <w:color w:val="FFFFFF" w:themeColor="background1"/>
                <w:sz w:val="20"/>
                <w:szCs w:val="18"/>
                <w:u w:val="single"/>
              </w:rPr>
            </w:pPr>
            <w:r w:rsidRPr="00C231DD">
              <w:rPr>
                <w:rFonts w:cstheme="minorHAnsi"/>
                <w:color w:val="FFFFFF" w:themeColor="background1"/>
                <w:sz w:val="20"/>
                <w:szCs w:val="18"/>
              </w:rPr>
              <w:t>Date</w:t>
            </w:r>
          </w:p>
        </w:tc>
        <w:tc>
          <w:tcPr>
            <w:tcW w:w="1417" w:type="dxa"/>
            <w:shd w:val="clear" w:color="auto" w:fill="548DD4" w:themeFill="text2" w:themeFillTint="99"/>
            <w:vAlign w:val="center"/>
          </w:tcPr>
          <w:p w:rsidR="004C4E9E" w:rsidRPr="00C231DD" w:rsidRDefault="004C4E9E" w:rsidP="00D67A0A">
            <w:pPr>
              <w:spacing w:line="240" w:lineRule="auto"/>
              <w:jc w:val="center"/>
              <w:rPr>
                <w:rFonts w:cstheme="minorHAnsi"/>
                <w:color w:val="FFFFFF" w:themeColor="background1"/>
                <w:sz w:val="20"/>
                <w:szCs w:val="18"/>
                <w:u w:val="single"/>
              </w:rPr>
            </w:pPr>
            <w:r w:rsidRPr="00C231DD">
              <w:rPr>
                <w:rFonts w:cstheme="minorHAnsi"/>
                <w:color w:val="FFFFFF" w:themeColor="background1"/>
                <w:sz w:val="20"/>
                <w:szCs w:val="18"/>
              </w:rPr>
              <w:t>Reason</w:t>
            </w:r>
            <w:r>
              <w:rPr>
                <w:rFonts w:cstheme="minorHAnsi"/>
                <w:color w:val="FFFFFF" w:themeColor="background1"/>
                <w:sz w:val="20"/>
                <w:szCs w:val="18"/>
              </w:rPr>
              <w:t xml:space="preserve"> </w:t>
            </w:r>
            <w:r w:rsidRPr="00C231DD">
              <w:rPr>
                <w:rFonts w:cstheme="minorHAnsi"/>
                <w:color w:val="FFFFFF" w:themeColor="background1"/>
                <w:sz w:val="20"/>
                <w:szCs w:val="18"/>
              </w:rPr>
              <w:t>for Issue</w:t>
            </w:r>
          </w:p>
        </w:tc>
        <w:tc>
          <w:tcPr>
            <w:tcW w:w="1293" w:type="dxa"/>
            <w:shd w:val="clear" w:color="auto" w:fill="548DD4" w:themeFill="text2" w:themeFillTint="99"/>
            <w:vAlign w:val="center"/>
          </w:tcPr>
          <w:p w:rsidR="004C4E9E" w:rsidRPr="00C231DD" w:rsidRDefault="004C4E9E" w:rsidP="00D67A0A">
            <w:pPr>
              <w:spacing w:line="240" w:lineRule="auto"/>
              <w:jc w:val="center"/>
              <w:rPr>
                <w:rFonts w:cstheme="minorHAnsi"/>
                <w:color w:val="FFFFFF" w:themeColor="background1"/>
                <w:sz w:val="20"/>
                <w:szCs w:val="18"/>
              </w:rPr>
            </w:pPr>
            <w:r w:rsidRPr="00C231DD">
              <w:rPr>
                <w:rFonts w:cstheme="minorHAnsi"/>
                <w:color w:val="FFFFFF" w:themeColor="background1"/>
                <w:sz w:val="20"/>
                <w:szCs w:val="18"/>
              </w:rPr>
              <w:t>Prepared by</w:t>
            </w:r>
          </w:p>
        </w:tc>
        <w:tc>
          <w:tcPr>
            <w:tcW w:w="1547" w:type="dxa"/>
            <w:shd w:val="clear" w:color="auto" w:fill="548DD4" w:themeFill="text2" w:themeFillTint="99"/>
            <w:vAlign w:val="center"/>
          </w:tcPr>
          <w:p w:rsidR="004C4E9E" w:rsidRPr="00C231DD" w:rsidRDefault="004C4E9E" w:rsidP="00D67A0A">
            <w:pPr>
              <w:spacing w:line="240" w:lineRule="auto"/>
              <w:jc w:val="center"/>
              <w:rPr>
                <w:rFonts w:cstheme="minorHAnsi"/>
                <w:color w:val="FFFFFF" w:themeColor="background1"/>
                <w:sz w:val="20"/>
                <w:szCs w:val="18"/>
              </w:rPr>
            </w:pPr>
            <w:r w:rsidRPr="00C231DD">
              <w:rPr>
                <w:rFonts w:cstheme="minorHAnsi"/>
                <w:color w:val="FFFFFF" w:themeColor="background1"/>
                <w:sz w:val="20"/>
                <w:szCs w:val="18"/>
              </w:rPr>
              <w:t>Reviewed by</w:t>
            </w:r>
          </w:p>
        </w:tc>
        <w:tc>
          <w:tcPr>
            <w:tcW w:w="915" w:type="dxa"/>
            <w:shd w:val="clear" w:color="auto" w:fill="548DD4" w:themeFill="text2" w:themeFillTint="99"/>
            <w:vAlign w:val="center"/>
          </w:tcPr>
          <w:p w:rsidR="004C4E9E" w:rsidRPr="00C231DD" w:rsidRDefault="004C4E9E" w:rsidP="00D67A0A">
            <w:pPr>
              <w:spacing w:line="240" w:lineRule="auto"/>
              <w:jc w:val="center"/>
              <w:rPr>
                <w:rFonts w:cstheme="minorHAnsi"/>
                <w:color w:val="FFFFFF" w:themeColor="background1"/>
                <w:sz w:val="20"/>
                <w:szCs w:val="18"/>
              </w:rPr>
            </w:pPr>
            <w:r w:rsidRPr="00C231DD">
              <w:rPr>
                <w:rFonts w:cstheme="minorHAnsi"/>
                <w:color w:val="FFFFFF" w:themeColor="background1"/>
                <w:sz w:val="20"/>
                <w:szCs w:val="18"/>
              </w:rPr>
              <w:t>Approved by</w:t>
            </w:r>
          </w:p>
        </w:tc>
        <w:tc>
          <w:tcPr>
            <w:tcW w:w="923" w:type="dxa"/>
            <w:shd w:val="clear" w:color="auto" w:fill="548DD4" w:themeFill="text2" w:themeFillTint="99"/>
            <w:vAlign w:val="center"/>
          </w:tcPr>
          <w:p w:rsidR="004C4E9E" w:rsidRPr="00C231DD" w:rsidRDefault="004C4E9E" w:rsidP="00D67A0A">
            <w:pPr>
              <w:spacing w:line="240" w:lineRule="auto"/>
              <w:jc w:val="center"/>
              <w:rPr>
                <w:rFonts w:cstheme="minorHAnsi"/>
                <w:color w:val="FFFFFF" w:themeColor="background1"/>
                <w:sz w:val="20"/>
                <w:szCs w:val="18"/>
              </w:rPr>
            </w:pPr>
            <w:r w:rsidRPr="00C231DD">
              <w:rPr>
                <w:rFonts w:cstheme="minorHAnsi"/>
                <w:color w:val="FFFFFF" w:themeColor="background1"/>
                <w:sz w:val="20"/>
                <w:szCs w:val="18"/>
              </w:rPr>
              <w:t>Issued by</w:t>
            </w:r>
          </w:p>
        </w:tc>
        <w:tc>
          <w:tcPr>
            <w:tcW w:w="2135" w:type="dxa"/>
            <w:shd w:val="clear" w:color="auto" w:fill="548DD4" w:themeFill="text2" w:themeFillTint="99"/>
            <w:vAlign w:val="center"/>
          </w:tcPr>
          <w:p w:rsidR="004C4E9E" w:rsidRPr="00C231DD" w:rsidRDefault="004C4E9E" w:rsidP="00D67A0A">
            <w:pPr>
              <w:spacing w:line="240" w:lineRule="auto"/>
              <w:jc w:val="center"/>
              <w:rPr>
                <w:rFonts w:cstheme="minorHAnsi"/>
                <w:color w:val="FFFFFF" w:themeColor="background1"/>
                <w:sz w:val="20"/>
                <w:szCs w:val="18"/>
              </w:rPr>
            </w:pPr>
            <w:r w:rsidRPr="00C231DD">
              <w:rPr>
                <w:rFonts w:cstheme="minorHAnsi"/>
                <w:color w:val="FFFFFF" w:themeColor="background1"/>
                <w:sz w:val="20"/>
                <w:szCs w:val="18"/>
              </w:rPr>
              <w:t>Details of Amendments / Revisions</w:t>
            </w:r>
          </w:p>
        </w:tc>
      </w:tr>
      <w:tr w:rsidR="004C4E9E" w:rsidRPr="00C16D4A" w:rsidTr="00D67A0A">
        <w:trPr>
          <w:trHeight w:val="576"/>
          <w:jc w:val="center"/>
        </w:trPr>
        <w:tc>
          <w:tcPr>
            <w:tcW w:w="742" w:type="dxa"/>
            <w:vAlign w:val="center"/>
          </w:tcPr>
          <w:p w:rsidR="004C4E9E" w:rsidRPr="00C16D4A" w:rsidRDefault="004C4E9E" w:rsidP="00D67A0A">
            <w:pPr>
              <w:jc w:val="center"/>
              <w:rPr>
                <w:rFonts w:cstheme="minorHAnsi"/>
                <w:sz w:val="18"/>
                <w:szCs w:val="18"/>
              </w:rPr>
            </w:pPr>
            <w:r>
              <w:rPr>
                <w:rFonts w:cstheme="minorHAnsi"/>
                <w:sz w:val="18"/>
                <w:szCs w:val="18"/>
              </w:rPr>
              <w:t>1.0</w:t>
            </w:r>
          </w:p>
        </w:tc>
        <w:tc>
          <w:tcPr>
            <w:tcW w:w="992" w:type="dxa"/>
            <w:vAlign w:val="center"/>
          </w:tcPr>
          <w:p w:rsidR="004C4E9E" w:rsidRPr="00C16D4A" w:rsidRDefault="00682A09" w:rsidP="00D67A0A">
            <w:pPr>
              <w:jc w:val="center"/>
              <w:rPr>
                <w:rFonts w:cstheme="minorHAnsi"/>
                <w:sz w:val="18"/>
                <w:szCs w:val="18"/>
              </w:rPr>
            </w:pPr>
            <w:r>
              <w:rPr>
                <w:rFonts w:cstheme="minorHAnsi"/>
                <w:sz w:val="18"/>
                <w:szCs w:val="18"/>
              </w:rPr>
              <w:t>24/03</w:t>
            </w:r>
            <w:r w:rsidR="004C4E9E">
              <w:rPr>
                <w:rFonts w:cstheme="minorHAnsi"/>
                <w:sz w:val="18"/>
                <w:szCs w:val="18"/>
              </w:rPr>
              <w:t>/2015</w:t>
            </w:r>
          </w:p>
        </w:tc>
        <w:tc>
          <w:tcPr>
            <w:tcW w:w="1417" w:type="dxa"/>
            <w:vAlign w:val="center"/>
          </w:tcPr>
          <w:p w:rsidR="004C4E9E" w:rsidRPr="00C16D4A" w:rsidRDefault="004C4E9E" w:rsidP="00D67A0A">
            <w:pPr>
              <w:jc w:val="center"/>
              <w:rPr>
                <w:rFonts w:cstheme="minorHAnsi"/>
                <w:sz w:val="18"/>
                <w:szCs w:val="18"/>
              </w:rPr>
            </w:pPr>
            <w:r>
              <w:rPr>
                <w:rFonts w:cstheme="minorHAnsi"/>
                <w:sz w:val="18"/>
                <w:szCs w:val="18"/>
              </w:rPr>
              <w:t>For Management Review &amp; update</w:t>
            </w:r>
          </w:p>
        </w:tc>
        <w:tc>
          <w:tcPr>
            <w:tcW w:w="1293" w:type="dxa"/>
            <w:vAlign w:val="center"/>
          </w:tcPr>
          <w:p w:rsidR="004C4E9E" w:rsidRPr="00C16D4A" w:rsidRDefault="004C4E9E" w:rsidP="00D67A0A">
            <w:pPr>
              <w:jc w:val="center"/>
              <w:rPr>
                <w:rFonts w:cstheme="minorHAnsi"/>
                <w:sz w:val="18"/>
                <w:szCs w:val="18"/>
              </w:rPr>
            </w:pPr>
            <w:r>
              <w:rPr>
                <w:rFonts w:cstheme="minorHAnsi"/>
                <w:sz w:val="18"/>
                <w:szCs w:val="18"/>
              </w:rPr>
              <w:t>Hardik V Shah</w:t>
            </w:r>
          </w:p>
        </w:tc>
        <w:tc>
          <w:tcPr>
            <w:tcW w:w="1547" w:type="dxa"/>
            <w:vAlign w:val="center"/>
          </w:tcPr>
          <w:p w:rsidR="004C4E9E" w:rsidRPr="00C16D4A" w:rsidRDefault="004C4E9E" w:rsidP="00D67A0A">
            <w:pPr>
              <w:jc w:val="center"/>
              <w:rPr>
                <w:rFonts w:cstheme="minorHAnsi"/>
                <w:sz w:val="18"/>
                <w:szCs w:val="18"/>
              </w:rPr>
            </w:pPr>
          </w:p>
        </w:tc>
        <w:tc>
          <w:tcPr>
            <w:tcW w:w="915" w:type="dxa"/>
            <w:vAlign w:val="center"/>
          </w:tcPr>
          <w:p w:rsidR="004C4E9E" w:rsidRPr="00C16D4A" w:rsidRDefault="004C4E9E" w:rsidP="00D67A0A">
            <w:pPr>
              <w:jc w:val="center"/>
              <w:rPr>
                <w:rFonts w:cstheme="minorHAnsi"/>
                <w:sz w:val="18"/>
                <w:szCs w:val="18"/>
              </w:rPr>
            </w:pPr>
          </w:p>
        </w:tc>
        <w:tc>
          <w:tcPr>
            <w:tcW w:w="923" w:type="dxa"/>
            <w:vAlign w:val="center"/>
          </w:tcPr>
          <w:p w:rsidR="004C4E9E" w:rsidRPr="00C16D4A" w:rsidRDefault="004C4E9E" w:rsidP="00D67A0A">
            <w:pPr>
              <w:jc w:val="center"/>
              <w:rPr>
                <w:rFonts w:cstheme="minorHAnsi"/>
                <w:sz w:val="18"/>
                <w:szCs w:val="18"/>
              </w:rPr>
            </w:pPr>
          </w:p>
        </w:tc>
        <w:tc>
          <w:tcPr>
            <w:tcW w:w="2135" w:type="dxa"/>
            <w:vAlign w:val="center"/>
          </w:tcPr>
          <w:p w:rsidR="004C4E9E" w:rsidRPr="00C16D4A" w:rsidRDefault="004C4E9E" w:rsidP="00D67A0A">
            <w:pPr>
              <w:ind w:left="90"/>
              <w:jc w:val="center"/>
              <w:rPr>
                <w:rFonts w:cstheme="minorHAnsi"/>
                <w:sz w:val="18"/>
                <w:szCs w:val="18"/>
              </w:rPr>
            </w:pPr>
            <w:r w:rsidRPr="00C16D4A">
              <w:rPr>
                <w:rFonts w:cstheme="minorHAnsi"/>
                <w:sz w:val="18"/>
                <w:szCs w:val="18"/>
              </w:rPr>
              <w:t>New Document</w:t>
            </w:r>
          </w:p>
        </w:tc>
      </w:tr>
      <w:tr w:rsidR="004C4E9E" w:rsidRPr="00582C4F" w:rsidTr="00D67A0A">
        <w:trPr>
          <w:trHeight w:val="576"/>
          <w:jc w:val="center"/>
        </w:trPr>
        <w:tc>
          <w:tcPr>
            <w:tcW w:w="742" w:type="dxa"/>
            <w:vAlign w:val="center"/>
          </w:tcPr>
          <w:p w:rsidR="004C4E9E" w:rsidRPr="00582C4F" w:rsidRDefault="004C4E9E" w:rsidP="00D67A0A">
            <w:pPr>
              <w:jc w:val="center"/>
              <w:rPr>
                <w:rFonts w:cs="Arial"/>
                <w:sz w:val="18"/>
                <w:szCs w:val="18"/>
              </w:rPr>
            </w:pPr>
            <w:r>
              <w:rPr>
                <w:rFonts w:cs="Arial"/>
                <w:sz w:val="18"/>
                <w:szCs w:val="18"/>
              </w:rPr>
              <w:t>2.0</w:t>
            </w:r>
          </w:p>
        </w:tc>
        <w:tc>
          <w:tcPr>
            <w:tcW w:w="992" w:type="dxa"/>
            <w:vAlign w:val="center"/>
          </w:tcPr>
          <w:p w:rsidR="004C4E9E" w:rsidRPr="00582C4F" w:rsidRDefault="00682A09" w:rsidP="00D67A0A">
            <w:pPr>
              <w:jc w:val="center"/>
              <w:rPr>
                <w:rFonts w:cs="Arial"/>
                <w:sz w:val="18"/>
                <w:szCs w:val="18"/>
              </w:rPr>
            </w:pPr>
            <w:r>
              <w:rPr>
                <w:rFonts w:cs="Arial"/>
                <w:sz w:val="18"/>
                <w:szCs w:val="18"/>
              </w:rPr>
              <w:t>30/03/2015</w:t>
            </w:r>
          </w:p>
        </w:tc>
        <w:tc>
          <w:tcPr>
            <w:tcW w:w="1417" w:type="dxa"/>
            <w:vAlign w:val="center"/>
          </w:tcPr>
          <w:p w:rsidR="004C4E9E" w:rsidRPr="00582C4F" w:rsidRDefault="004C4E9E" w:rsidP="00D67A0A">
            <w:pPr>
              <w:jc w:val="center"/>
              <w:rPr>
                <w:rFonts w:cs="Arial"/>
                <w:sz w:val="18"/>
                <w:szCs w:val="18"/>
              </w:rPr>
            </w:pPr>
            <w:r>
              <w:rPr>
                <w:rFonts w:cstheme="minorHAnsi"/>
                <w:sz w:val="18"/>
                <w:szCs w:val="18"/>
              </w:rPr>
              <w:t>For Management Review &amp; update</w:t>
            </w:r>
          </w:p>
        </w:tc>
        <w:tc>
          <w:tcPr>
            <w:tcW w:w="1293" w:type="dxa"/>
            <w:vAlign w:val="center"/>
          </w:tcPr>
          <w:p w:rsidR="004C4E9E" w:rsidRPr="00582C4F" w:rsidRDefault="00682A09" w:rsidP="00D67A0A">
            <w:pPr>
              <w:jc w:val="center"/>
              <w:rPr>
                <w:rFonts w:cs="Arial"/>
                <w:sz w:val="18"/>
                <w:szCs w:val="18"/>
              </w:rPr>
            </w:pPr>
            <w:r>
              <w:rPr>
                <w:rFonts w:cs="Arial"/>
                <w:sz w:val="18"/>
                <w:szCs w:val="18"/>
              </w:rPr>
              <w:t>Hardik V Shah</w:t>
            </w:r>
          </w:p>
        </w:tc>
        <w:tc>
          <w:tcPr>
            <w:tcW w:w="1547" w:type="dxa"/>
            <w:vAlign w:val="center"/>
          </w:tcPr>
          <w:p w:rsidR="004C4E9E" w:rsidRPr="00582C4F" w:rsidRDefault="004C4E9E" w:rsidP="00D67A0A">
            <w:pPr>
              <w:rPr>
                <w:rFonts w:cs="Arial"/>
                <w:sz w:val="18"/>
                <w:szCs w:val="18"/>
              </w:rPr>
            </w:pPr>
          </w:p>
        </w:tc>
        <w:tc>
          <w:tcPr>
            <w:tcW w:w="915" w:type="dxa"/>
            <w:vAlign w:val="center"/>
          </w:tcPr>
          <w:p w:rsidR="004C4E9E" w:rsidRPr="00582C4F" w:rsidRDefault="004C4E9E" w:rsidP="00D67A0A">
            <w:pPr>
              <w:jc w:val="center"/>
              <w:rPr>
                <w:rFonts w:cs="Arial"/>
                <w:sz w:val="18"/>
                <w:szCs w:val="18"/>
              </w:rPr>
            </w:pPr>
          </w:p>
        </w:tc>
        <w:tc>
          <w:tcPr>
            <w:tcW w:w="923" w:type="dxa"/>
            <w:vAlign w:val="center"/>
          </w:tcPr>
          <w:p w:rsidR="004C4E9E" w:rsidRPr="00582C4F" w:rsidRDefault="004C4E9E" w:rsidP="00D67A0A">
            <w:pPr>
              <w:jc w:val="center"/>
              <w:rPr>
                <w:rFonts w:cs="Arial"/>
                <w:sz w:val="18"/>
                <w:szCs w:val="18"/>
              </w:rPr>
            </w:pPr>
          </w:p>
        </w:tc>
        <w:tc>
          <w:tcPr>
            <w:tcW w:w="2135" w:type="dxa"/>
            <w:vAlign w:val="center"/>
          </w:tcPr>
          <w:p w:rsidR="004C4E9E" w:rsidRPr="00582C4F" w:rsidRDefault="001C7E1D" w:rsidP="00D67A0A">
            <w:pPr>
              <w:ind w:left="90"/>
              <w:jc w:val="center"/>
              <w:rPr>
                <w:rFonts w:cs="Arial"/>
                <w:sz w:val="18"/>
                <w:szCs w:val="18"/>
              </w:rPr>
            </w:pPr>
            <w:r>
              <w:rPr>
                <w:rFonts w:cstheme="minorHAnsi"/>
                <w:sz w:val="18"/>
                <w:szCs w:val="18"/>
              </w:rPr>
              <w:t>Updated</w:t>
            </w:r>
            <w:r w:rsidR="004C4E9E" w:rsidRPr="00C16D4A">
              <w:rPr>
                <w:rFonts w:cstheme="minorHAnsi"/>
                <w:sz w:val="18"/>
                <w:szCs w:val="18"/>
              </w:rPr>
              <w:t xml:space="preserve"> Document</w:t>
            </w:r>
            <w:r>
              <w:rPr>
                <w:rFonts w:cstheme="minorHAnsi"/>
                <w:sz w:val="18"/>
                <w:szCs w:val="18"/>
              </w:rPr>
              <w:t xml:space="preserve"> as screenshots required</w:t>
            </w:r>
            <w:r w:rsidR="00EC7FFA">
              <w:rPr>
                <w:rFonts w:cstheme="minorHAnsi"/>
                <w:sz w:val="18"/>
                <w:szCs w:val="18"/>
              </w:rPr>
              <w:t xml:space="preserve"> for each phase and action</w:t>
            </w:r>
          </w:p>
        </w:tc>
      </w:tr>
      <w:tr w:rsidR="004C4E9E" w:rsidRPr="00582C4F" w:rsidTr="00D67A0A">
        <w:trPr>
          <w:trHeight w:val="576"/>
          <w:jc w:val="center"/>
        </w:trPr>
        <w:tc>
          <w:tcPr>
            <w:tcW w:w="742" w:type="dxa"/>
            <w:vAlign w:val="center"/>
          </w:tcPr>
          <w:p w:rsidR="004C4E9E" w:rsidRPr="00582C4F" w:rsidRDefault="00907F15" w:rsidP="00D67A0A">
            <w:pPr>
              <w:jc w:val="center"/>
              <w:rPr>
                <w:rFonts w:cs="Arial"/>
                <w:sz w:val="18"/>
                <w:szCs w:val="18"/>
              </w:rPr>
            </w:pPr>
            <w:r>
              <w:rPr>
                <w:rFonts w:cs="Arial"/>
                <w:sz w:val="18"/>
                <w:szCs w:val="18"/>
              </w:rPr>
              <w:t>3.0</w:t>
            </w:r>
          </w:p>
        </w:tc>
        <w:tc>
          <w:tcPr>
            <w:tcW w:w="992" w:type="dxa"/>
            <w:vAlign w:val="center"/>
          </w:tcPr>
          <w:p w:rsidR="004C4E9E" w:rsidRPr="00582C4F" w:rsidRDefault="00907F15" w:rsidP="00D67A0A">
            <w:pPr>
              <w:jc w:val="center"/>
              <w:rPr>
                <w:rFonts w:cs="Arial"/>
                <w:sz w:val="18"/>
                <w:szCs w:val="18"/>
              </w:rPr>
            </w:pPr>
            <w:r>
              <w:rPr>
                <w:rFonts w:cs="Arial"/>
                <w:sz w:val="18"/>
                <w:szCs w:val="18"/>
              </w:rPr>
              <w:t>15/05/2015</w:t>
            </w:r>
          </w:p>
        </w:tc>
        <w:tc>
          <w:tcPr>
            <w:tcW w:w="1417" w:type="dxa"/>
            <w:vAlign w:val="center"/>
          </w:tcPr>
          <w:p w:rsidR="004C4E9E" w:rsidRPr="00582C4F" w:rsidRDefault="00907F15" w:rsidP="00D67A0A">
            <w:pPr>
              <w:jc w:val="center"/>
              <w:rPr>
                <w:rFonts w:cs="Arial"/>
                <w:sz w:val="18"/>
                <w:szCs w:val="18"/>
              </w:rPr>
            </w:pPr>
            <w:r>
              <w:rPr>
                <w:rFonts w:cs="Arial"/>
                <w:sz w:val="18"/>
                <w:szCs w:val="18"/>
              </w:rPr>
              <w:t>Consolidation of SOP’s</w:t>
            </w:r>
          </w:p>
        </w:tc>
        <w:tc>
          <w:tcPr>
            <w:tcW w:w="1293" w:type="dxa"/>
            <w:vAlign w:val="center"/>
          </w:tcPr>
          <w:p w:rsidR="004C4E9E" w:rsidRPr="00582C4F" w:rsidRDefault="00907F15" w:rsidP="00D67A0A">
            <w:pPr>
              <w:jc w:val="center"/>
              <w:rPr>
                <w:rFonts w:cs="Arial"/>
                <w:sz w:val="18"/>
                <w:szCs w:val="18"/>
              </w:rPr>
            </w:pPr>
            <w:r>
              <w:rPr>
                <w:rFonts w:cs="Arial"/>
                <w:sz w:val="18"/>
                <w:szCs w:val="18"/>
              </w:rPr>
              <w:t>Rupesh Thakur</w:t>
            </w:r>
          </w:p>
        </w:tc>
        <w:tc>
          <w:tcPr>
            <w:tcW w:w="1547" w:type="dxa"/>
            <w:vAlign w:val="center"/>
          </w:tcPr>
          <w:p w:rsidR="004C4E9E" w:rsidRPr="00582C4F" w:rsidRDefault="004C4E9E" w:rsidP="00D67A0A">
            <w:pPr>
              <w:jc w:val="center"/>
              <w:rPr>
                <w:rFonts w:cs="Arial"/>
                <w:sz w:val="18"/>
                <w:szCs w:val="18"/>
              </w:rPr>
            </w:pPr>
          </w:p>
        </w:tc>
        <w:tc>
          <w:tcPr>
            <w:tcW w:w="915" w:type="dxa"/>
            <w:vAlign w:val="center"/>
          </w:tcPr>
          <w:p w:rsidR="004C4E9E" w:rsidRPr="00582C4F" w:rsidRDefault="004C4E9E" w:rsidP="00D67A0A">
            <w:pPr>
              <w:jc w:val="center"/>
              <w:rPr>
                <w:rFonts w:cs="Arial"/>
                <w:sz w:val="18"/>
                <w:szCs w:val="18"/>
              </w:rPr>
            </w:pPr>
          </w:p>
        </w:tc>
        <w:tc>
          <w:tcPr>
            <w:tcW w:w="923" w:type="dxa"/>
            <w:vAlign w:val="center"/>
          </w:tcPr>
          <w:p w:rsidR="004C4E9E" w:rsidRPr="00582C4F" w:rsidRDefault="004C4E9E" w:rsidP="00D67A0A">
            <w:pPr>
              <w:jc w:val="center"/>
              <w:rPr>
                <w:rFonts w:cs="Arial"/>
                <w:sz w:val="18"/>
                <w:szCs w:val="18"/>
              </w:rPr>
            </w:pPr>
          </w:p>
        </w:tc>
        <w:tc>
          <w:tcPr>
            <w:tcW w:w="2135" w:type="dxa"/>
            <w:vAlign w:val="center"/>
          </w:tcPr>
          <w:p w:rsidR="004C4E9E" w:rsidRPr="00582C4F" w:rsidRDefault="00907F15" w:rsidP="00D67A0A">
            <w:pPr>
              <w:ind w:left="90"/>
              <w:rPr>
                <w:rFonts w:cs="Arial"/>
                <w:sz w:val="18"/>
                <w:szCs w:val="18"/>
              </w:rPr>
            </w:pPr>
            <w:r>
              <w:rPr>
                <w:rFonts w:cs="Arial"/>
                <w:sz w:val="18"/>
                <w:szCs w:val="18"/>
              </w:rPr>
              <w:t>There needs to be only one  document for Server Provisioning</w:t>
            </w:r>
          </w:p>
        </w:tc>
      </w:tr>
      <w:tr w:rsidR="004C4E9E" w:rsidRPr="00582C4F" w:rsidTr="00D67A0A">
        <w:trPr>
          <w:trHeight w:val="576"/>
          <w:jc w:val="center"/>
        </w:trPr>
        <w:tc>
          <w:tcPr>
            <w:tcW w:w="742" w:type="dxa"/>
            <w:vAlign w:val="center"/>
          </w:tcPr>
          <w:p w:rsidR="004C4E9E" w:rsidRPr="00582C4F" w:rsidRDefault="004C4E9E" w:rsidP="00D67A0A">
            <w:pPr>
              <w:jc w:val="center"/>
              <w:rPr>
                <w:rFonts w:cs="Arial"/>
                <w:sz w:val="18"/>
                <w:szCs w:val="18"/>
              </w:rPr>
            </w:pPr>
          </w:p>
        </w:tc>
        <w:tc>
          <w:tcPr>
            <w:tcW w:w="992" w:type="dxa"/>
            <w:vAlign w:val="center"/>
          </w:tcPr>
          <w:p w:rsidR="004C4E9E" w:rsidRPr="00582C4F" w:rsidRDefault="004C4E9E" w:rsidP="00D67A0A">
            <w:pPr>
              <w:jc w:val="center"/>
              <w:rPr>
                <w:rFonts w:cs="Arial"/>
                <w:sz w:val="18"/>
                <w:szCs w:val="18"/>
              </w:rPr>
            </w:pPr>
          </w:p>
        </w:tc>
        <w:tc>
          <w:tcPr>
            <w:tcW w:w="1417" w:type="dxa"/>
            <w:vAlign w:val="center"/>
          </w:tcPr>
          <w:p w:rsidR="004C4E9E" w:rsidRPr="00582C4F" w:rsidRDefault="004C4E9E" w:rsidP="00D67A0A">
            <w:pPr>
              <w:jc w:val="center"/>
              <w:rPr>
                <w:rFonts w:cs="Arial"/>
                <w:sz w:val="18"/>
                <w:szCs w:val="18"/>
              </w:rPr>
            </w:pPr>
          </w:p>
        </w:tc>
        <w:tc>
          <w:tcPr>
            <w:tcW w:w="1293" w:type="dxa"/>
            <w:vAlign w:val="center"/>
          </w:tcPr>
          <w:p w:rsidR="004C4E9E" w:rsidRPr="00582C4F" w:rsidRDefault="004C4E9E" w:rsidP="00D67A0A">
            <w:pPr>
              <w:jc w:val="center"/>
              <w:rPr>
                <w:rFonts w:cs="Arial"/>
                <w:sz w:val="18"/>
                <w:szCs w:val="18"/>
              </w:rPr>
            </w:pPr>
          </w:p>
        </w:tc>
        <w:tc>
          <w:tcPr>
            <w:tcW w:w="1547" w:type="dxa"/>
            <w:vAlign w:val="center"/>
          </w:tcPr>
          <w:p w:rsidR="004C4E9E" w:rsidRPr="00582C4F" w:rsidRDefault="004C4E9E" w:rsidP="00D67A0A">
            <w:pPr>
              <w:jc w:val="center"/>
              <w:rPr>
                <w:rFonts w:cs="Arial"/>
                <w:sz w:val="18"/>
                <w:szCs w:val="18"/>
              </w:rPr>
            </w:pPr>
          </w:p>
        </w:tc>
        <w:tc>
          <w:tcPr>
            <w:tcW w:w="915" w:type="dxa"/>
            <w:vAlign w:val="center"/>
          </w:tcPr>
          <w:p w:rsidR="004C4E9E" w:rsidRPr="00582C4F" w:rsidRDefault="004C4E9E" w:rsidP="00D67A0A">
            <w:pPr>
              <w:jc w:val="center"/>
              <w:rPr>
                <w:rFonts w:cs="Arial"/>
                <w:sz w:val="18"/>
                <w:szCs w:val="18"/>
              </w:rPr>
            </w:pPr>
          </w:p>
        </w:tc>
        <w:tc>
          <w:tcPr>
            <w:tcW w:w="923" w:type="dxa"/>
            <w:vAlign w:val="center"/>
          </w:tcPr>
          <w:p w:rsidR="004C4E9E" w:rsidRPr="00582C4F" w:rsidRDefault="004C4E9E" w:rsidP="00D67A0A">
            <w:pPr>
              <w:jc w:val="center"/>
              <w:rPr>
                <w:rFonts w:cs="Arial"/>
                <w:sz w:val="18"/>
                <w:szCs w:val="18"/>
              </w:rPr>
            </w:pPr>
          </w:p>
        </w:tc>
        <w:tc>
          <w:tcPr>
            <w:tcW w:w="2135" w:type="dxa"/>
            <w:vAlign w:val="center"/>
          </w:tcPr>
          <w:p w:rsidR="004C4E9E" w:rsidRPr="00582C4F" w:rsidRDefault="004C4E9E" w:rsidP="00D67A0A">
            <w:pPr>
              <w:ind w:left="90"/>
              <w:rPr>
                <w:rFonts w:cs="Arial"/>
                <w:sz w:val="18"/>
                <w:szCs w:val="18"/>
              </w:rPr>
            </w:pPr>
          </w:p>
        </w:tc>
      </w:tr>
      <w:tr w:rsidR="004C4E9E" w:rsidRPr="00582C4F" w:rsidTr="00D67A0A">
        <w:trPr>
          <w:trHeight w:val="576"/>
          <w:jc w:val="center"/>
        </w:trPr>
        <w:tc>
          <w:tcPr>
            <w:tcW w:w="742" w:type="dxa"/>
            <w:vAlign w:val="center"/>
          </w:tcPr>
          <w:p w:rsidR="004C4E9E" w:rsidRPr="00582C4F" w:rsidRDefault="004C4E9E" w:rsidP="00D67A0A">
            <w:pPr>
              <w:jc w:val="center"/>
              <w:rPr>
                <w:rFonts w:cs="Arial"/>
                <w:sz w:val="18"/>
                <w:szCs w:val="18"/>
              </w:rPr>
            </w:pPr>
          </w:p>
        </w:tc>
        <w:tc>
          <w:tcPr>
            <w:tcW w:w="992" w:type="dxa"/>
            <w:vAlign w:val="center"/>
          </w:tcPr>
          <w:p w:rsidR="004C4E9E" w:rsidRPr="00582C4F" w:rsidRDefault="004C4E9E" w:rsidP="00D67A0A">
            <w:pPr>
              <w:jc w:val="center"/>
              <w:rPr>
                <w:rFonts w:cs="Arial"/>
                <w:sz w:val="18"/>
                <w:szCs w:val="18"/>
              </w:rPr>
            </w:pPr>
          </w:p>
        </w:tc>
        <w:tc>
          <w:tcPr>
            <w:tcW w:w="1417" w:type="dxa"/>
            <w:vAlign w:val="center"/>
          </w:tcPr>
          <w:p w:rsidR="004C4E9E" w:rsidRPr="00582C4F" w:rsidRDefault="004C4E9E" w:rsidP="00D67A0A">
            <w:pPr>
              <w:jc w:val="center"/>
              <w:rPr>
                <w:rFonts w:cs="Arial"/>
                <w:sz w:val="18"/>
                <w:szCs w:val="18"/>
              </w:rPr>
            </w:pPr>
          </w:p>
        </w:tc>
        <w:tc>
          <w:tcPr>
            <w:tcW w:w="1293" w:type="dxa"/>
            <w:vAlign w:val="center"/>
          </w:tcPr>
          <w:p w:rsidR="004C4E9E" w:rsidRPr="00582C4F" w:rsidRDefault="004C4E9E" w:rsidP="00D67A0A">
            <w:pPr>
              <w:jc w:val="center"/>
              <w:rPr>
                <w:rFonts w:cs="Arial"/>
                <w:sz w:val="18"/>
                <w:szCs w:val="18"/>
              </w:rPr>
            </w:pPr>
          </w:p>
        </w:tc>
        <w:tc>
          <w:tcPr>
            <w:tcW w:w="1547" w:type="dxa"/>
            <w:vAlign w:val="center"/>
          </w:tcPr>
          <w:p w:rsidR="004C4E9E" w:rsidRPr="00582C4F" w:rsidRDefault="004C4E9E" w:rsidP="00D67A0A">
            <w:pPr>
              <w:jc w:val="center"/>
              <w:rPr>
                <w:rFonts w:cs="Arial"/>
                <w:sz w:val="18"/>
                <w:szCs w:val="18"/>
              </w:rPr>
            </w:pPr>
          </w:p>
        </w:tc>
        <w:tc>
          <w:tcPr>
            <w:tcW w:w="915" w:type="dxa"/>
            <w:vAlign w:val="center"/>
          </w:tcPr>
          <w:p w:rsidR="004C4E9E" w:rsidRPr="00582C4F" w:rsidRDefault="004C4E9E" w:rsidP="00D67A0A">
            <w:pPr>
              <w:jc w:val="center"/>
              <w:rPr>
                <w:rFonts w:cs="Arial"/>
                <w:sz w:val="18"/>
                <w:szCs w:val="18"/>
              </w:rPr>
            </w:pPr>
          </w:p>
        </w:tc>
        <w:tc>
          <w:tcPr>
            <w:tcW w:w="923" w:type="dxa"/>
            <w:vAlign w:val="center"/>
          </w:tcPr>
          <w:p w:rsidR="004C4E9E" w:rsidRPr="00582C4F" w:rsidRDefault="004C4E9E" w:rsidP="00D67A0A">
            <w:pPr>
              <w:jc w:val="center"/>
              <w:rPr>
                <w:rFonts w:cs="Arial"/>
                <w:sz w:val="18"/>
                <w:szCs w:val="18"/>
              </w:rPr>
            </w:pPr>
          </w:p>
        </w:tc>
        <w:tc>
          <w:tcPr>
            <w:tcW w:w="2135" w:type="dxa"/>
            <w:vAlign w:val="center"/>
          </w:tcPr>
          <w:p w:rsidR="004C4E9E" w:rsidRPr="00582C4F" w:rsidRDefault="004C4E9E" w:rsidP="00D67A0A">
            <w:pPr>
              <w:ind w:left="90"/>
              <w:rPr>
                <w:rFonts w:cs="Arial"/>
                <w:sz w:val="18"/>
                <w:szCs w:val="18"/>
              </w:rPr>
            </w:pPr>
          </w:p>
        </w:tc>
      </w:tr>
    </w:tbl>
    <w:p w:rsidR="004C4E9E" w:rsidRDefault="004C4E9E" w:rsidP="004C4E9E"/>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682A09" w:rsidRDefault="00682A09" w:rsidP="00CD4903">
      <w:pPr>
        <w:pStyle w:val="Heading1"/>
      </w:pPr>
    </w:p>
    <w:p w:rsidR="00EB101D" w:rsidRDefault="00EB101D" w:rsidP="00CD4903">
      <w:pPr>
        <w:pStyle w:val="Heading1"/>
      </w:pPr>
    </w:p>
    <w:p w:rsidR="00907F15" w:rsidRDefault="00907F15" w:rsidP="00CD4903">
      <w:pPr>
        <w:pStyle w:val="Heading1"/>
      </w:pPr>
      <w:bookmarkStart w:id="63" w:name="_Toc419471260"/>
      <w:r>
        <w:lastRenderedPageBreak/>
        <w:t>Purpose</w:t>
      </w:r>
      <w:bookmarkEnd w:id="63"/>
    </w:p>
    <w:p w:rsidR="00907F15" w:rsidRDefault="00907F15" w:rsidP="00907F15">
      <w:r>
        <w:t xml:space="preserve">This document should be used to provision new servers in IDC. It would provide step by step guideline for implementation engineer to setup new operating system as per the details provided and configured into CMDB based on the Information Gathering Questionnaire and Physical server details from Stores and Deployment </w:t>
      </w:r>
      <w:del w:id="64" w:author="Rupesh Thakur" w:date="2015-05-15T15:24:00Z">
        <w:r w:rsidDel="00C63DD8">
          <w:delText>Ac</w:delText>
        </w:r>
      </w:del>
      <w:ins w:id="65" w:author="Rupesh Thakur" w:date="2015-05-15T15:24:00Z">
        <w:r w:rsidR="00C63DD8">
          <w:t>Activities</w:t>
        </w:r>
      </w:ins>
      <w:del w:id="66" w:author="Rupesh Thakur" w:date="2015-05-15T15:23:00Z">
        <w:r w:rsidDel="00C63DD8">
          <w:delText>tions</w:delText>
        </w:r>
      </w:del>
      <w:r>
        <w:t>.</w:t>
      </w:r>
    </w:p>
    <w:p w:rsidR="00907F15" w:rsidRDefault="00C63DD8" w:rsidP="00C63DD8">
      <w:pPr>
        <w:pStyle w:val="Heading1"/>
        <w:rPr>
          <w:ins w:id="67" w:author="Rupesh Thakur" w:date="2015-05-15T15:24:00Z"/>
        </w:rPr>
        <w:pPrChange w:id="68" w:author="Rupesh Thakur" w:date="2015-05-15T15:24:00Z">
          <w:pPr/>
        </w:pPrChange>
      </w:pPr>
      <w:bookmarkStart w:id="69" w:name="_Toc419471261"/>
      <w:ins w:id="70" w:author="Rupesh Thakur" w:date="2015-05-15T15:24:00Z">
        <w:r>
          <w:t>Introduction</w:t>
        </w:r>
        <w:bookmarkEnd w:id="69"/>
      </w:ins>
    </w:p>
    <w:p w:rsidR="00C63DD8" w:rsidRDefault="00C63DD8" w:rsidP="00C63DD8">
      <w:pPr>
        <w:rPr>
          <w:ins w:id="71" w:author="Rupesh Thakur" w:date="2015-05-15T15:39:00Z"/>
        </w:rPr>
        <w:pPrChange w:id="72" w:author="Rupesh Thakur" w:date="2015-05-15T15:24:00Z">
          <w:pPr/>
        </w:pPrChange>
      </w:pPr>
      <w:ins w:id="73" w:author="Rupesh Thakur" w:date="2015-05-15T15:25:00Z">
        <w:r>
          <w:t>The IDC team provides implementation services to its customers for locations like IDC &amp; AG3 (in future).</w:t>
        </w:r>
      </w:ins>
      <w:ins w:id="74" w:author="Rupesh Thakur" w:date="2015-05-15T15:38:00Z">
        <w:r w:rsidR="00C114AE">
          <w:t xml:space="preserve"> To perform such implementations, it is </w:t>
        </w:r>
      </w:ins>
      <w:ins w:id="75" w:author="Rupesh Thakur" w:date="2015-05-15T15:39:00Z">
        <w:r w:rsidR="00C114AE">
          <w:t>required</w:t>
        </w:r>
      </w:ins>
      <w:ins w:id="76" w:author="Rupesh Thakur" w:date="2015-05-15T15:38:00Z">
        <w:r w:rsidR="00C114AE">
          <w:t xml:space="preserve"> </w:t>
        </w:r>
      </w:ins>
      <w:ins w:id="77" w:author="Rupesh Thakur" w:date="2015-05-15T15:39:00Z">
        <w:r w:rsidR="00C114AE">
          <w:t xml:space="preserve">to have systems in place which can perform mundane tasks and minimize human efforts. This also helps in </w:t>
        </w:r>
      </w:ins>
      <w:ins w:id="78" w:author="Rupesh Thakur" w:date="2015-05-15T15:41:00Z">
        <w:r w:rsidR="00C114AE">
          <w:t>building</w:t>
        </w:r>
      </w:ins>
      <w:ins w:id="79" w:author="Rupesh Thakur" w:date="2015-05-15T15:39:00Z">
        <w:r w:rsidR="00C114AE">
          <w:t xml:space="preserve"> upon standardization and remove person </w:t>
        </w:r>
      </w:ins>
      <w:ins w:id="80" w:author="Rupesh Thakur" w:date="2015-05-15T15:41:00Z">
        <w:r w:rsidR="00C114AE">
          <w:t>dependence</w:t>
        </w:r>
      </w:ins>
      <w:ins w:id="81" w:author="Rupesh Thakur" w:date="2015-05-15T15:39:00Z">
        <w:r w:rsidR="00C114AE">
          <w:t xml:space="preserve"> for standard activities.</w:t>
        </w:r>
      </w:ins>
    </w:p>
    <w:p w:rsidR="00C114AE" w:rsidRPr="00C63DD8" w:rsidRDefault="00C114AE" w:rsidP="00C63DD8">
      <w:pPr>
        <w:rPr>
          <w:rPrChange w:id="82" w:author="Rupesh Thakur" w:date="2015-05-15T15:24:00Z">
            <w:rPr/>
          </w:rPrChange>
        </w:rPr>
        <w:pPrChange w:id="83" w:author="Rupesh Thakur" w:date="2015-05-15T15:24:00Z">
          <w:pPr/>
        </w:pPrChange>
      </w:pPr>
      <w:ins w:id="84" w:author="Rupesh Thakur" w:date="2015-05-15T15:42:00Z">
        <w:r>
          <w:t>The documentations collected during the planning and implementation also provides the basis for support during Operations for quicker management of incidents and changes.</w:t>
        </w:r>
      </w:ins>
    </w:p>
    <w:p w:rsidR="00D80E70" w:rsidRDefault="008A4C76" w:rsidP="00CD4903">
      <w:pPr>
        <w:pStyle w:val="Heading1"/>
      </w:pPr>
      <w:bookmarkStart w:id="85" w:name="_Toc419471262"/>
      <w:r>
        <w:t>Scope</w:t>
      </w:r>
      <w:bookmarkEnd w:id="85"/>
    </w:p>
    <w:p w:rsidR="008A4C76" w:rsidRDefault="008A4C76" w:rsidP="008A4C76"/>
    <w:p w:rsidR="008A4C76" w:rsidRDefault="008A4C76" w:rsidP="008A4C76">
      <w:r>
        <w:t>This document can be referred for below hardware models and operating systems installation.</w:t>
      </w:r>
    </w:p>
    <w:p w:rsidR="008A4C76" w:rsidRPr="008A4C76" w:rsidRDefault="008A4C76" w:rsidP="008A4C76">
      <w:pPr>
        <w:rPr>
          <w:b/>
          <w:u w:val="single"/>
        </w:rPr>
      </w:pPr>
      <w:r w:rsidRPr="008A4C76">
        <w:rPr>
          <w:b/>
          <w:u w:val="single"/>
        </w:rPr>
        <w:t>Hardware details:</w:t>
      </w:r>
    </w:p>
    <w:p w:rsidR="008A4C76" w:rsidRPr="008A4C76" w:rsidRDefault="008A4C76" w:rsidP="008A4C76">
      <w:pPr>
        <w:pStyle w:val="ListParagraph"/>
        <w:numPr>
          <w:ilvl w:val="0"/>
          <w:numId w:val="5"/>
        </w:numPr>
      </w:pPr>
      <w:r w:rsidRPr="008A4C76">
        <w:t xml:space="preserve">HP DL380P (Gen7, Gen8) </w:t>
      </w:r>
    </w:p>
    <w:p w:rsidR="008A4C76" w:rsidRPr="008A4C76" w:rsidRDefault="008A4C76" w:rsidP="008A4C76">
      <w:pPr>
        <w:pStyle w:val="ListParagraph"/>
        <w:numPr>
          <w:ilvl w:val="0"/>
          <w:numId w:val="5"/>
        </w:numPr>
      </w:pPr>
      <w:r w:rsidRPr="008A4C76">
        <w:t>HP DL580 (Gen7)</w:t>
      </w:r>
    </w:p>
    <w:p w:rsidR="008A4C76" w:rsidRPr="008A4C76" w:rsidRDefault="008A4C76" w:rsidP="008A4C76">
      <w:pPr>
        <w:pStyle w:val="ListParagraph"/>
        <w:numPr>
          <w:ilvl w:val="0"/>
          <w:numId w:val="5"/>
        </w:numPr>
      </w:pPr>
      <w:r w:rsidRPr="008A4C76">
        <w:t>HP DL980 (Gen7)</w:t>
      </w:r>
    </w:p>
    <w:p w:rsidR="008A4C76" w:rsidRDefault="008A4C76" w:rsidP="008A4C76">
      <w:pPr>
        <w:rPr>
          <w:b/>
          <w:u w:val="single"/>
        </w:rPr>
      </w:pPr>
      <w:r w:rsidRPr="008A4C76">
        <w:rPr>
          <w:b/>
          <w:u w:val="single"/>
        </w:rPr>
        <w:t>OS details:</w:t>
      </w:r>
    </w:p>
    <w:p w:rsidR="008A4C76" w:rsidRDefault="008A4C76" w:rsidP="008A4C76">
      <w:pPr>
        <w:pStyle w:val="ListParagraph"/>
        <w:numPr>
          <w:ilvl w:val="0"/>
          <w:numId w:val="28"/>
        </w:numPr>
      </w:pPr>
      <w:r>
        <w:t>RHEL-(5.5 to 6.5)</w:t>
      </w:r>
    </w:p>
    <w:p w:rsidR="008A4C76" w:rsidRDefault="008A4C76" w:rsidP="008A4C76">
      <w:pPr>
        <w:pStyle w:val="ListParagraph"/>
        <w:numPr>
          <w:ilvl w:val="0"/>
          <w:numId w:val="28"/>
        </w:numPr>
      </w:pPr>
      <w:r>
        <w:t>CentOS-(5.5 to 6.5)</w:t>
      </w:r>
    </w:p>
    <w:p w:rsidR="008A4C76" w:rsidRDefault="008A4C76" w:rsidP="008A4C76">
      <w:pPr>
        <w:pStyle w:val="ListParagraph"/>
        <w:numPr>
          <w:ilvl w:val="0"/>
          <w:numId w:val="28"/>
        </w:numPr>
      </w:pPr>
      <w:r>
        <w:t>Windows 2008, 2012R2</w:t>
      </w:r>
    </w:p>
    <w:p w:rsidR="008A4C76" w:rsidRPr="008A4C76" w:rsidRDefault="008A4C76" w:rsidP="008A4C76">
      <w:pPr>
        <w:pStyle w:val="ListParagraph"/>
        <w:numPr>
          <w:ilvl w:val="0"/>
          <w:numId w:val="28"/>
        </w:numPr>
      </w:pPr>
      <w:r>
        <w:t>ESXI-(5.0, 5.1, 5.5)</w:t>
      </w:r>
    </w:p>
    <w:p w:rsidR="00301F2E" w:rsidRDefault="000121DA" w:rsidP="00CD4903">
      <w:pPr>
        <w:pStyle w:val="Heading1"/>
        <w:rPr>
          <w:ins w:id="86" w:author="Rupesh Thakur" w:date="2015-05-15T15:55:00Z"/>
        </w:rPr>
      </w:pPr>
      <w:bookmarkStart w:id="87" w:name="_Toc419471263"/>
      <w:ins w:id="88" w:author="Rupesh Thakur" w:date="2015-05-15T15:55:00Z">
        <w:r>
          <w:t>Prerequisites</w:t>
        </w:r>
        <w:bookmarkEnd w:id="87"/>
      </w:ins>
    </w:p>
    <w:p w:rsidR="000121DA" w:rsidRDefault="000121DA" w:rsidP="000121DA">
      <w:pPr>
        <w:rPr>
          <w:ins w:id="89" w:author="Rupesh Thakur" w:date="2015-05-15T15:56:00Z"/>
        </w:rPr>
        <w:pPrChange w:id="90" w:author="Rupesh Thakur" w:date="2015-05-15T15:55:00Z">
          <w:pPr>
            <w:pStyle w:val="Heading1"/>
          </w:pPr>
        </w:pPrChange>
      </w:pPr>
      <w:ins w:id="91" w:author="Rupesh Thakur" w:date="2015-05-15T15:56:00Z">
        <w:r>
          <w:t>Before we begin using this document to implement operating system listed in the scope on the listed hardware, there are some of the following pre-requisites which needs to be in place.</w:t>
        </w:r>
      </w:ins>
    </w:p>
    <w:p w:rsidR="000121DA" w:rsidRDefault="00CF2C88" w:rsidP="000121DA">
      <w:pPr>
        <w:pStyle w:val="ListParagraph"/>
        <w:numPr>
          <w:ilvl w:val="0"/>
          <w:numId w:val="29"/>
        </w:numPr>
        <w:rPr>
          <w:ins w:id="92" w:author="Rupesh Thakur" w:date="2015-05-15T15:57:00Z"/>
        </w:rPr>
        <w:pPrChange w:id="93" w:author="Rupesh Thakur" w:date="2015-05-15T15:57:00Z">
          <w:pPr>
            <w:pStyle w:val="Heading1"/>
          </w:pPr>
        </w:pPrChange>
      </w:pPr>
      <w:ins w:id="94" w:author="Rupesh Thakur" w:date="2015-05-15T16:00:00Z">
        <w:r>
          <w:t xml:space="preserve">Servers which needs to be implemented should be </w:t>
        </w:r>
      </w:ins>
      <w:ins w:id="95" w:author="Rupesh Thakur" w:date="2015-05-15T16:01:00Z">
        <w:r>
          <w:t>available</w:t>
        </w:r>
      </w:ins>
      <w:ins w:id="96" w:author="Rupesh Thakur" w:date="2015-05-15T16:00:00Z">
        <w:r>
          <w:t xml:space="preserve"> </w:t>
        </w:r>
      </w:ins>
      <w:ins w:id="97" w:author="Rupesh Thakur" w:date="2015-05-15T16:01:00Z">
        <w:r>
          <w:t>and have the necessary details updated in CMDB</w:t>
        </w:r>
      </w:ins>
    </w:p>
    <w:p w:rsidR="00CF2C88" w:rsidRDefault="00CF2C88" w:rsidP="000121DA">
      <w:pPr>
        <w:pStyle w:val="ListParagraph"/>
        <w:numPr>
          <w:ilvl w:val="0"/>
          <w:numId w:val="29"/>
        </w:numPr>
        <w:rPr>
          <w:ins w:id="98" w:author="Rupesh Thakur" w:date="2015-05-15T16:02:00Z"/>
        </w:rPr>
        <w:pPrChange w:id="99" w:author="Rupesh Thakur" w:date="2015-05-15T15:57:00Z">
          <w:pPr>
            <w:pStyle w:val="Heading1"/>
          </w:pPr>
        </w:pPrChange>
      </w:pPr>
      <w:ins w:id="100" w:author="Rupesh Thakur" w:date="2015-05-15T16:01:00Z">
        <w:r>
          <w:t>Server</w:t>
        </w:r>
      </w:ins>
      <w:ins w:id="101" w:author="Rupesh Thakur" w:date="2015-05-15T16:02:00Z">
        <w:r>
          <w:t>s</w:t>
        </w:r>
      </w:ins>
      <w:ins w:id="102" w:author="Rupesh Thakur" w:date="2015-05-15T16:01:00Z">
        <w:r>
          <w:t xml:space="preserve"> should have been</w:t>
        </w:r>
      </w:ins>
      <w:ins w:id="103" w:author="Rupesh Thakur" w:date="2015-05-15T16:02:00Z">
        <w:r>
          <w:t xml:space="preserve"> racked staked, powered on, cabled (network cabling / san cabling).</w:t>
        </w:r>
      </w:ins>
    </w:p>
    <w:p w:rsidR="00CF2C88" w:rsidRDefault="00CF2C88" w:rsidP="000121DA">
      <w:pPr>
        <w:pStyle w:val="ListParagraph"/>
        <w:numPr>
          <w:ilvl w:val="0"/>
          <w:numId w:val="29"/>
        </w:numPr>
        <w:rPr>
          <w:ins w:id="104" w:author="Rupesh Thakur" w:date="2015-05-15T16:03:00Z"/>
        </w:rPr>
        <w:pPrChange w:id="105" w:author="Rupesh Thakur" w:date="2015-05-15T15:57:00Z">
          <w:pPr>
            <w:pStyle w:val="Heading1"/>
          </w:pPr>
        </w:pPrChange>
      </w:pPr>
      <w:ins w:id="106" w:author="Rupesh Thakur" w:date="2015-05-15T16:03:00Z">
        <w:r>
          <w:t>Network for both DCN and Data should be provisioned on all the necessary ports using which management and Public data will flow.</w:t>
        </w:r>
      </w:ins>
    </w:p>
    <w:p w:rsidR="00CF2C88" w:rsidRDefault="00CF2C88" w:rsidP="000121DA">
      <w:pPr>
        <w:pStyle w:val="ListParagraph"/>
        <w:numPr>
          <w:ilvl w:val="0"/>
          <w:numId w:val="29"/>
        </w:numPr>
        <w:rPr>
          <w:ins w:id="107" w:author="Rupesh Thakur" w:date="2015-05-15T16:05:00Z"/>
        </w:rPr>
        <w:pPrChange w:id="108" w:author="Rupesh Thakur" w:date="2015-05-15T15:57:00Z">
          <w:pPr>
            <w:pStyle w:val="Heading1"/>
          </w:pPr>
        </w:pPrChange>
      </w:pPr>
      <w:ins w:id="109" w:author="Rupesh Thakur" w:date="2015-05-15T16:05:00Z">
        <w:r>
          <w:t>DHCP helper should be configured for the VLANS as required</w:t>
        </w:r>
      </w:ins>
    </w:p>
    <w:p w:rsidR="00CF2C88" w:rsidRDefault="00CF2C88" w:rsidP="000121DA">
      <w:pPr>
        <w:pStyle w:val="ListParagraph"/>
        <w:numPr>
          <w:ilvl w:val="0"/>
          <w:numId w:val="29"/>
        </w:numPr>
        <w:rPr>
          <w:ins w:id="110" w:author="Rupesh Thakur" w:date="2015-05-15T16:05:00Z"/>
        </w:rPr>
        <w:pPrChange w:id="111" w:author="Rupesh Thakur" w:date="2015-05-15T15:57:00Z">
          <w:pPr>
            <w:pStyle w:val="Heading1"/>
          </w:pPr>
        </w:pPrChange>
      </w:pPr>
      <w:ins w:id="112" w:author="Rupesh Thakur" w:date="2015-05-15T16:05:00Z">
        <w:r>
          <w:t>Communication between New servers and Provisioning Servers should be through at network level.</w:t>
        </w:r>
      </w:ins>
    </w:p>
    <w:p w:rsidR="00CF2C88" w:rsidRDefault="00CF2C88" w:rsidP="000121DA">
      <w:pPr>
        <w:pStyle w:val="ListParagraph"/>
        <w:numPr>
          <w:ilvl w:val="0"/>
          <w:numId w:val="29"/>
        </w:numPr>
        <w:rPr>
          <w:ins w:id="113" w:author="Rupesh Thakur" w:date="2015-05-15T16:07:00Z"/>
        </w:rPr>
        <w:pPrChange w:id="114" w:author="Rupesh Thakur" w:date="2015-05-15T15:57:00Z">
          <w:pPr>
            <w:pStyle w:val="Heading1"/>
          </w:pPr>
        </w:pPrChange>
      </w:pPr>
      <w:ins w:id="115" w:author="Rupesh Thakur" w:date="2015-05-15T16:07:00Z">
        <w:r>
          <w:lastRenderedPageBreak/>
          <w:t>If there are new VLANS being published, they need to be configured on DHCP servers as well updated in the CMDB</w:t>
        </w:r>
      </w:ins>
    </w:p>
    <w:p w:rsidR="000121DA" w:rsidRDefault="00CF2C88" w:rsidP="000121DA">
      <w:pPr>
        <w:pStyle w:val="ListParagraph"/>
        <w:numPr>
          <w:ilvl w:val="0"/>
          <w:numId w:val="29"/>
        </w:numPr>
        <w:rPr>
          <w:ins w:id="116" w:author="Rupesh Thakur" w:date="2015-05-15T16:22:00Z"/>
        </w:rPr>
        <w:pPrChange w:id="117" w:author="Rupesh Thakur" w:date="2015-05-15T15:57:00Z">
          <w:pPr>
            <w:pStyle w:val="Heading1"/>
          </w:pPr>
        </w:pPrChange>
      </w:pPr>
      <w:ins w:id="118" w:author="Rupesh Thakur" w:date="2015-05-15T16:08:00Z">
        <w:r>
          <w:t>Hardware Profiles, Role Profiles</w:t>
        </w:r>
      </w:ins>
      <w:ins w:id="119" w:author="Rupesh Thakur" w:date="2015-05-15T16:01:00Z">
        <w:r>
          <w:t xml:space="preserve"> </w:t>
        </w:r>
      </w:ins>
      <w:ins w:id="120" w:author="Rupesh Thakur" w:date="2015-05-15T16:08:00Z">
        <w:r>
          <w:t>and VLAN’s should be defined in CMDB</w:t>
        </w:r>
      </w:ins>
      <w:ins w:id="121" w:author="Rupesh Thakur" w:date="2015-05-15T16:09:00Z">
        <w:r>
          <w:t>, the existing list can be found from CMDB.</w:t>
        </w:r>
      </w:ins>
    </w:p>
    <w:p w:rsidR="00570D9E" w:rsidRDefault="00570D9E" w:rsidP="000121DA">
      <w:pPr>
        <w:pStyle w:val="ListParagraph"/>
        <w:numPr>
          <w:ilvl w:val="0"/>
          <w:numId w:val="29"/>
        </w:numPr>
        <w:rPr>
          <w:ins w:id="122" w:author="Rupesh Thakur" w:date="2015-05-15T16:08:00Z"/>
        </w:rPr>
        <w:pPrChange w:id="123" w:author="Rupesh Thakur" w:date="2015-05-15T15:57:00Z">
          <w:pPr>
            <w:pStyle w:val="Heading1"/>
          </w:pPr>
        </w:pPrChange>
      </w:pPr>
      <w:ins w:id="124" w:author="Rupesh Thakur" w:date="2015-05-15T16:22:00Z">
        <w:r>
          <w:t xml:space="preserve">VM related data is updated in CMDB, right </w:t>
        </w:r>
      </w:ins>
      <w:ins w:id="125" w:author="Rupesh Thakur" w:date="2015-05-15T16:23:00Z">
        <w:r>
          <w:t xml:space="preserve">network </w:t>
        </w:r>
      </w:ins>
      <w:ins w:id="126" w:author="Rupesh Thakur" w:date="2015-05-15T16:22:00Z">
        <w:r>
          <w:t>port groups and storage is configured.</w:t>
        </w:r>
      </w:ins>
    </w:p>
    <w:p w:rsidR="00CF2C88" w:rsidRDefault="00CF2C88" w:rsidP="002139F0">
      <w:pPr>
        <w:rPr>
          <w:ins w:id="127" w:author="Rupesh Thakur" w:date="2015-05-15T16:10:00Z"/>
        </w:rPr>
        <w:pPrChange w:id="128" w:author="Rupesh Thakur" w:date="2015-05-15T16:10:00Z">
          <w:pPr>
            <w:pStyle w:val="Heading1"/>
          </w:pPr>
        </w:pPrChange>
      </w:pPr>
    </w:p>
    <w:p w:rsidR="002139F0" w:rsidRPr="002139F0" w:rsidRDefault="002139F0" w:rsidP="002139F0">
      <w:pPr>
        <w:rPr>
          <w:ins w:id="129" w:author="Rupesh Thakur" w:date="2015-05-15T16:10:00Z"/>
          <w:rFonts w:asciiTheme="majorHAnsi" w:eastAsiaTheme="majorEastAsia" w:hAnsiTheme="majorHAnsi" w:cstheme="majorBidi"/>
          <w:b/>
          <w:bCs/>
          <w:color w:val="365F91" w:themeColor="accent1" w:themeShade="BF"/>
          <w:sz w:val="28"/>
          <w:szCs w:val="28"/>
          <w:rPrChange w:id="130" w:author="Rupesh Thakur" w:date="2015-05-15T16:10:00Z">
            <w:rPr>
              <w:ins w:id="131" w:author="Rupesh Thakur" w:date="2015-05-15T16:10:00Z"/>
            </w:rPr>
          </w:rPrChange>
        </w:rPr>
        <w:pPrChange w:id="132" w:author="Rupesh Thakur" w:date="2015-05-15T16:10:00Z">
          <w:pPr>
            <w:pStyle w:val="Heading1"/>
          </w:pPr>
        </w:pPrChange>
      </w:pPr>
      <w:ins w:id="133" w:author="Rupesh Thakur" w:date="2015-05-15T16:10:00Z">
        <w:r w:rsidRPr="002139F0">
          <w:rPr>
            <w:rFonts w:asciiTheme="majorHAnsi" w:eastAsiaTheme="majorEastAsia" w:hAnsiTheme="majorHAnsi" w:cstheme="majorBidi"/>
            <w:b/>
            <w:bCs/>
            <w:color w:val="365F91" w:themeColor="accent1" w:themeShade="BF"/>
            <w:sz w:val="28"/>
            <w:szCs w:val="28"/>
            <w:rPrChange w:id="134" w:author="Rupesh Thakur" w:date="2015-05-15T16:10:00Z">
              <w:rPr/>
            </w:rPrChange>
          </w:rPr>
          <w:t>Procedure</w:t>
        </w:r>
      </w:ins>
    </w:p>
    <w:p w:rsidR="002139F0" w:rsidRDefault="00570D9E" w:rsidP="002139F0">
      <w:pPr>
        <w:rPr>
          <w:ins w:id="135" w:author="Rupesh Thakur" w:date="2015-05-15T16:14:00Z"/>
        </w:rPr>
        <w:pPrChange w:id="136" w:author="Rupesh Thakur" w:date="2015-05-15T16:10:00Z">
          <w:pPr>
            <w:pStyle w:val="Heading1"/>
          </w:pPr>
        </w:pPrChange>
      </w:pPr>
      <w:ins w:id="137" w:author="Rupesh Thakur" w:date="2015-05-15T16:10:00Z">
        <w:r>
          <w:t>The entire procedure</w:t>
        </w:r>
        <w:r w:rsidR="002139F0">
          <w:t xml:space="preserve"> of operating system provisioning is </w:t>
        </w:r>
      </w:ins>
      <w:ins w:id="138" w:author="Rupesh Thakur" w:date="2015-05-15T16:13:00Z">
        <w:r w:rsidR="002139F0">
          <w:t>categorized in four phases.</w:t>
        </w:r>
      </w:ins>
    </w:p>
    <w:p w:rsidR="002139F0" w:rsidRDefault="002139F0" w:rsidP="002139F0">
      <w:pPr>
        <w:pStyle w:val="ListParagraph"/>
        <w:numPr>
          <w:ilvl w:val="0"/>
          <w:numId w:val="30"/>
        </w:numPr>
        <w:rPr>
          <w:ins w:id="139" w:author="Rupesh Thakur" w:date="2015-05-15T16:14:00Z"/>
        </w:rPr>
        <w:pPrChange w:id="140" w:author="Rupesh Thakur" w:date="2015-05-15T16:14:00Z">
          <w:pPr>
            <w:pStyle w:val="Heading1"/>
          </w:pPr>
        </w:pPrChange>
      </w:pPr>
      <w:ins w:id="141" w:author="Rupesh Thakur" w:date="2015-05-15T16:14:00Z">
        <w:r>
          <w:t>ILO Configuration &amp; Firmware Upgrade</w:t>
        </w:r>
      </w:ins>
    </w:p>
    <w:p w:rsidR="002139F0" w:rsidRDefault="002139F0" w:rsidP="002139F0">
      <w:pPr>
        <w:pStyle w:val="ListParagraph"/>
        <w:numPr>
          <w:ilvl w:val="0"/>
          <w:numId w:val="30"/>
        </w:numPr>
        <w:rPr>
          <w:ins w:id="142" w:author="Rupesh Thakur" w:date="2015-05-15T16:15:00Z"/>
        </w:rPr>
        <w:pPrChange w:id="143" w:author="Rupesh Thakur" w:date="2015-05-15T16:14:00Z">
          <w:pPr>
            <w:pStyle w:val="Heading1"/>
          </w:pPr>
        </w:pPrChange>
      </w:pPr>
      <w:ins w:id="144" w:author="Rupesh Thakur" w:date="2015-05-15T16:15:00Z">
        <w:r>
          <w:t>Hardware Raid Configuration</w:t>
        </w:r>
      </w:ins>
    </w:p>
    <w:p w:rsidR="002139F0" w:rsidRDefault="002139F0" w:rsidP="002139F0">
      <w:pPr>
        <w:pStyle w:val="ListParagraph"/>
        <w:numPr>
          <w:ilvl w:val="0"/>
          <w:numId w:val="30"/>
        </w:numPr>
        <w:rPr>
          <w:ins w:id="145" w:author="Rupesh Thakur" w:date="2015-05-15T16:15:00Z"/>
        </w:rPr>
        <w:pPrChange w:id="146" w:author="Rupesh Thakur" w:date="2015-05-15T16:14:00Z">
          <w:pPr>
            <w:pStyle w:val="Heading1"/>
          </w:pPr>
        </w:pPrChange>
      </w:pPr>
      <w:ins w:id="147" w:author="Rupesh Thakur" w:date="2015-05-15T16:15:00Z">
        <w:r>
          <w:t>Operating System Installation</w:t>
        </w:r>
      </w:ins>
    </w:p>
    <w:p w:rsidR="002139F0" w:rsidRDefault="002139F0" w:rsidP="002139F0">
      <w:pPr>
        <w:pStyle w:val="ListParagraph"/>
        <w:numPr>
          <w:ilvl w:val="0"/>
          <w:numId w:val="30"/>
        </w:numPr>
        <w:rPr>
          <w:ins w:id="148" w:author="Rupesh Thakur" w:date="2015-05-15T16:13:00Z"/>
        </w:rPr>
        <w:pPrChange w:id="149" w:author="Rupesh Thakur" w:date="2015-05-15T16:14:00Z">
          <w:pPr>
            <w:pStyle w:val="Heading1"/>
          </w:pPr>
        </w:pPrChange>
      </w:pPr>
      <w:ins w:id="150" w:author="Rupesh Thakur" w:date="2015-05-15T16:15:00Z">
        <w:r>
          <w:t>VM Creation and OS Provisioning</w:t>
        </w:r>
      </w:ins>
    </w:p>
    <w:p w:rsidR="002139F0" w:rsidRPr="000121DA" w:rsidDel="0015114F" w:rsidRDefault="002139F0" w:rsidP="002139F0">
      <w:pPr>
        <w:rPr>
          <w:del w:id="151" w:author="Rupesh Thakur" w:date="2015-05-15T16:23:00Z"/>
          <w:rPrChange w:id="152" w:author="Rupesh Thakur" w:date="2015-05-15T15:55:00Z">
            <w:rPr>
              <w:del w:id="153" w:author="Rupesh Thakur" w:date="2015-05-15T16:23:00Z"/>
            </w:rPr>
          </w:rPrChange>
        </w:rPr>
        <w:pPrChange w:id="154" w:author="Rupesh Thakur" w:date="2015-05-15T16:10:00Z">
          <w:pPr>
            <w:pStyle w:val="Heading1"/>
          </w:pPr>
        </w:pPrChange>
      </w:pPr>
    </w:p>
    <w:p w:rsidR="00301F2E" w:rsidDel="0015114F" w:rsidRDefault="00301F2E" w:rsidP="00CD4903">
      <w:pPr>
        <w:pStyle w:val="Heading1"/>
        <w:rPr>
          <w:del w:id="155" w:author="Rupesh Thakur" w:date="2015-05-15T16:23:00Z"/>
        </w:rPr>
      </w:pPr>
    </w:p>
    <w:p w:rsidR="00301F2E" w:rsidDel="0015114F" w:rsidRDefault="00301F2E" w:rsidP="00CD4903">
      <w:pPr>
        <w:pStyle w:val="Heading1"/>
        <w:rPr>
          <w:del w:id="156" w:author="Rupesh Thakur" w:date="2015-05-15T16:23:00Z"/>
        </w:rPr>
      </w:pPr>
    </w:p>
    <w:p w:rsidR="0045022E" w:rsidDel="0015114F" w:rsidRDefault="0045022E" w:rsidP="0045022E">
      <w:pPr>
        <w:rPr>
          <w:del w:id="157" w:author="Rupesh Thakur" w:date="2015-05-15T16:23:00Z"/>
        </w:rPr>
      </w:pPr>
    </w:p>
    <w:p w:rsidR="0045022E" w:rsidDel="0015114F" w:rsidRDefault="0045022E" w:rsidP="0045022E">
      <w:pPr>
        <w:rPr>
          <w:del w:id="158" w:author="Rupesh Thakur" w:date="2015-05-15T16:23:00Z"/>
        </w:rPr>
      </w:pPr>
    </w:p>
    <w:p w:rsidR="0045022E" w:rsidDel="0015114F" w:rsidRDefault="0045022E" w:rsidP="0045022E">
      <w:pPr>
        <w:rPr>
          <w:del w:id="159" w:author="Rupesh Thakur" w:date="2015-05-15T16:23:00Z"/>
        </w:rPr>
      </w:pPr>
    </w:p>
    <w:p w:rsidR="0045022E" w:rsidRPr="0045022E" w:rsidDel="0015114F" w:rsidRDefault="0045022E" w:rsidP="0045022E">
      <w:pPr>
        <w:rPr>
          <w:del w:id="160" w:author="Rupesh Thakur" w:date="2015-05-15T16:23:00Z"/>
        </w:rPr>
      </w:pPr>
    </w:p>
    <w:p w:rsidR="0045022E" w:rsidDel="0015114F" w:rsidRDefault="0045022E" w:rsidP="00CD4903">
      <w:pPr>
        <w:pStyle w:val="Heading1"/>
        <w:rPr>
          <w:del w:id="161" w:author="Rupesh Thakur" w:date="2015-05-15T16:23:00Z"/>
        </w:rPr>
      </w:pPr>
    </w:p>
    <w:p w:rsidR="0045022E" w:rsidDel="0015114F" w:rsidRDefault="0045022E" w:rsidP="00CD4903">
      <w:pPr>
        <w:pStyle w:val="Heading1"/>
        <w:rPr>
          <w:del w:id="162" w:author="Rupesh Thakur" w:date="2015-05-15T16:23:00Z"/>
        </w:rPr>
      </w:pPr>
    </w:p>
    <w:p w:rsidR="0045022E" w:rsidDel="000121DA" w:rsidRDefault="0045022E" w:rsidP="00CD4903">
      <w:pPr>
        <w:pStyle w:val="Heading1"/>
        <w:rPr>
          <w:del w:id="163" w:author="Rupesh Thakur" w:date="2015-05-15T15:49:00Z"/>
        </w:rPr>
      </w:pPr>
    </w:p>
    <w:p w:rsidR="0045022E" w:rsidDel="000121DA" w:rsidRDefault="0045022E" w:rsidP="00CD4903">
      <w:pPr>
        <w:pStyle w:val="Heading1"/>
        <w:rPr>
          <w:del w:id="164" w:author="Rupesh Thakur" w:date="2015-05-15T15:49:00Z"/>
        </w:rPr>
      </w:pPr>
    </w:p>
    <w:p w:rsidR="0045022E" w:rsidDel="000121DA" w:rsidRDefault="0045022E" w:rsidP="0045022E">
      <w:pPr>
        <w:rPr>
          <w:del w:id="165" w:author="Rupesh Thakur" w:date="2015-05-15T15:49:00Z"/>
        </w:rPr>
      </w:pPr>
    </w:p>
    <w:p w:rsidR="0045022E" w:rsidRPr="0045022E" w:rsidDel="000121DA" w:rsidRDefault="0045022E" w:rsidP="0045022E">
      <w:pPr>
        <w:rPr>
          <w:del w:id="166" w:author="Rupesh Thakur" w:date="2015-05-15T15:49:00Z"/>
        </w:rPr>
      </w:pPr>
    </w:p>
    <w:p w:rsidR="00044B00" w:rsidRDefault="00044B00" w:rsidP="00CD4903">
      <w:pPr>
        <w:pStyle w:val="Heading1"/>
        <w:rPr>
          <w:ins w:id="167" w:author="Rupesh Thakur" w:date="2015-05-15T16:36:00Z"/>
        </w:rPr>
      </w:pPr>
      <w:bookmarkStart w:id="168" w:name="_Toc419471264"/>
      <w:r w:rsidRPr="00044B00">
        <w:t>Phase-1</w:t>
      </w:r>
      <w:r w:rsidR="009432D9">
        <w:t xml:space="preserve"> (ILO Configuration &amp; Firmware Upgrade)</w:t>
      </w:r>
      <w:bookmarkEnd w:id="168"/>
    </w:p>
    <w:p w:rsidR="00B42912" w:rsidRPr="00B42912" w:rsidRDefault="00B42912" w:rsidP="00B42912">
      <w:pPr>
        <w:pStyle w:val="Heading2"/>
        <w:rPr>
          <w:rPrChange w:id="169" w:author="Rupesh Thakur" w:date="2015-05-15T16:36:00Z">
            <w:rPr/>
          </w:rPrChange>
        </w:rPr>
        <w:pPrChange w:id="170" w:author="Rupesh Thakur" w:date="2015-05-15T16:37:00Z">
          <w:pPr>
            <w:pStyle w:val="Heading1"/>
          </w:pPr>
        </w:pPrChange>
      </w:pPr>
      <w:bookmarkStart w:id="171" w:name="_Toc419471265"/>
      <w:ins w:id="172" w:author="Rupesh Thakur" w:date="2015-05-15T16:36:00Z">
        <w:r>
          <w:t>ILO Configuration</w:t>
        </w:r>
      </w:ins>
      <w:bookmarkEnd w:id="171"/>
    </w:p>
    <w:p w:rsidR="00044B00" w:rsidRDefault="00044B00" w:rsidP="00044B00">
      <w:r w:rsidRPr="006C5A95">
        <w:rPr>
          <w:b/>
          <w:u w:val="single"/>
        </w:rPr>
        <w:t>Purpose:</w:t>
      </w:r>
      <w:r>
        <w:t xml:space="preserve"> </w:t>
      </w:r>
      <w:r w:rsidR="00B91E2F">
        <w:t>To assigning static IP</w:t>
      </w:r>
      <w:r>
        <w:t xml:space="preserve"> to </w:t>
      </w:r>
      <w:proofErr w:type="spellStart"/>
      <w:proofErr w:type="gramStart"/>
      <w:r>
        <w:t>iLO</w:t>
      </w:r>
      <w:proofErr w:type="spellEnd"/>
      <w:proofErr w:type="gramEnd"/>
      <w:r>
        <w:t xml:space="preserve"> interface, setting ILO parameters including IRS settings and firmware upgrade.</w:t>
      </w:r>
    </w:p>
    <w:p w:rsidR="00044B00" w:rsidRDefault="00044B00" w:rsidP="00044B00">
      <w:r w:rsidRPr="00AB6E54">
        <w:rPr>
          <w:b/>
          <w:u w:val="single"/>
        </w:rPr>
        <w:t>Scope:</w:t>
      </w:r>
      <w:r>
        <w:t xml:space="preserve"> </w:t>
      </w:r>
      <w:r w:rsidR="00F504F3">
        <w:t xml:space="preserve">It is applicable to configure </w:t>
      </w:r>
      <w:proofErr w:type="spellStart"/>
      <w:proofErr w:type="gramStart"/>
      <w:r w:rsidR="00F504F3">
        <w:t>iLO</w:t>
      </w:r>
      <w:proofErr w:type="spellEnd"/>
      <w:proofErr w:type="gramEnd"/>
      <w:r w:rsidR="00690FA8">
        <w:t xml:space="preserve"> and firmware upgrade </w:t>
      </w:r>
      <w:r w:rsidR="00F504F3">
        <w:t>on HP servers.</w:t>
      </w:r>
    </w:p>
    <w:p w:rsidR="001D2520" w:rsidRDefault="00044B00" w:rsidP="00044B00">
      <w:r w:rsidRPr="003459E8">
        <w:rPr>
          <w:b/>
          <w:u w:val="single"/>
        </w:rPr>
        <w:t>Prerequisite:</w:t>
      </w:r>
      <w:r>
        <w:t xml:space="preserve"> </w:t>
      </w:r>
    </w:p>
    <w:p w:rsidR="001D2520" w:rsidRDefault="00044B00" w:rsidP="001D2520">
      <w:pPr>
        <w:pStyle w:val="ListParagraph"/>
        <w:numPr>
          <w:ilvl w:val="0"/>
          <w:numId w:val="15"/>
        </w:numPr>
      </w:pPr>
      <w:r>
        <w:t>Network</w:t>
      </w:r>
      <w:r w:rsidR="001D2520">
        <w:t>/VLAN</w:t>
      </w:r>
      <w:r>
        <w:t xml:space="preserve"> has to be enabled</w:t>
      </w:r>
      <w:r w:rsidR="001D2520">
        <w:t>/patched properly for</w:t>
      </w:r>
      <w:r>
        <w:t xml:space="preserve"> ILO IP range. </w:t>
      </w:r>
    </w:p>
    <w:p w:rsidR="001D2520" w:rsidRDefault="00044B00" w:rsidP="00804960">
      <w:pPr>
        <w:pStyle w:val="ListParagraph"/>
        <w:numPr>
          <w:ilvl w:val="0"/>
          <w:numId w:val="15"/>
        </w:numPr>
      </w:pPr>
      <w:r>
        <w:t xml:space="preserve">DHCP relay should be enabled </w:t>
      </w:r>
      <w:r w:rsidR="00053938">
        <w:t xml:space="preserve">for (ILO DHCP server – 10.204.30.57) </w:t>
      </w:r>
      <w:r>
        <w:t xml:space="preserve">by which server can reach to the ILO DHCP server.  </w:t>
      </w:r>
      <w:r w:rsidR="00804960">
        <w:t xml:space="preserve">[ it can be checked through </w:t>
      </w:r>
      <w:r w:rsidR="00804960" w:rsidRPr="00804960">
        <w:t xml:space="preserve"> </w:t>
      </w:r>
      <w:proofErr w:type="spellStart"/>
      <w:r w:rsidR="00804960" w:rsidRPr="00804960">
        <w:t>tcpdump</w:t>
      </w:r>
      <w:proofErr w:type="spellEnd"/>
      <w:r w:rsidR="00804960">
        <w:t xml:space="preserve"> -</w:t>
      </w:r>
      <w:proofErr w:type="spellStart"/>
      <w:r w:rsidR="00804960">
        <w:t>i</w:t>
      </w:r>
      <w:proofErr w:type="spellEnd"/>
      <w:r w:rsidR="00804960">
        <w:t xml:space="preserve"> eth0 |</w:t>
      </w:r>
      <w:proofErr w:type="spellStart"/>
      <w:r w:rsidR="00804960">
        <w:t>grep</w:t>
      </w:r>
      <w:proofErr w:type="spellEnd"/>
      <w:r w:rsidR="00804960">
        <w:t xml:space="preserve"> </w:t>
      </w:r>
      <w:r w:rsidR="000A62E1">
        <w:t>&lt;mac-id of</w:t>
      </w:r>
      <w:r w:rsidR="00804960">
        <w:t xml:space="preserve"> the server&gt; ]</w:t>
      </w:r>
    </w:p>
    <w:p w:rsidR="00044B00" w:rsidRDefault="00044B00" w:rsidP="001D2520">
      <w:pPr>
        <w:pStyle w:val="ListParagraph"/>
        <w:numPr>
          <w:ilvl w:val="0"/>
          <w:numId w:val="15"/>
        </w:numPr>
      </w:pPr>
      <w:r>
        <w:t>P</w:t>
      </w:r>
      <w:r w:rsidR="00BE5927">
        <w:t>XE should be enabled for ILO on the server.</w:t>
      </w:r>
      <w:r w:rsidR="00FD75A7">
        <w:t xml:space="preserve"> [ It has to be checked manually through connecting monitor physically as there is no any ILO IP assigned to the server at this time ]</w:t>
      </w:r>
    </w:p>
    <w:p w:rsidR="009C0CCB" w:rsidRDefault="009C0CCB" w:rsidP="001D2520">
      <w:pPr>
        <w:pStyle w:val="ListParagraph"/>
        <w:numPr>
          <w:ilvl w:val="0"/>
          <w:numId w:val="15"/>
        </w:numPr>
      </w:pPr>
      <w:r>
        <w:t>Appropriate ILO range should be in place on ILO DHCP server at /</w:t>
      </w:r>
      <w:proofErr w:type="spellStart"/>
      <w:r>
        <w:t>etc</w:t>
      </w:r>
      <w:proofErr w:type="spellEnd"/>
      <w:r>
        <w:t>/dhcp/</w:t>
      </w:r>
      <w:proofErr w:type="spellStart"/>
      <w:r>
        <w:t>dhcpd.conf</w:t>
      </w:r>
      <w:proofErr w:type="spellEnd"/>
    </w:p>
    <w:p w:rsidR="00115782" w:rsidRDefault="00115782" w:rsidP="00115782">
      <w:pPr>
        <w:pStyle w:val="ListParagraph"/>
      </w:pPr>
      <w:proofErr w:type="gramStart"/>
      <w:r>
        <w:t>e.g</w:t>
      </w:r>
      <w:proofErr w:type="gramEnd"/>
      <w:r>
        <w:t xml:space="preserve">. for 10.204.24.* it should be </w:t>
      </w:r>
      <w:r w:rsidR="00CB260B">
        <w:t xml:space="preserve">declared </w:t>
      </w:r>
      <w:r>
        <w:t>as below:</w:t>
      </w:r>
    </w:p>
    <w:p w:rsidR="00115782" w:rsidRDefault="00115782" w:rsidP="00115782">
      <w:pPr>
        <w:pStyle w:val="ListParagraph"/>
      </w:pPr>
      <w:r>
        <w:rPr>
          <w:noProof/>
          <w:lang w:eastAsia="en-IN"/>
        </w:rPr>
        <w:drawing>
          <wp:inline distT="0" distB="0" distL="0" distR="0" wp14:anchorId="0A8DF2BC" wp14:editId="02A5DE4F">
            <wp:extent cx="5943600" cy="1838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38960"/>
                    </a:xfrm>
                    <a:prstGeom prst="rect">
                      <a:avLst/>
                    </a:prstGeom>
                  </pic:spPr>
                </pic:pic>
              </a:graphicData>
            </a:graphic>
          </wp:inline>
        </w:drawing>
      </w:r>
    </w:p>
    <w:p w:rsidR="00B1446A" w:rsidRDefault="00B1446A" w:rsidP="00044B00">
      <w:pPr>
        <w:rPr>
          <w:b/>
          <w:u w:val="single"/>
        </w:rPr>
      </w:pPr>
      <w:r>
        <w:t>Actual provisioning starts with executing below script.</w:t>
      </w:r>
    </w:p>
    <w:p w:rsidR="0054003C" w:rsidRDefault="00044B00" w:rsidP="00044B00">
      <w:r w:rsidRPr="003459E8">
        <w:rPr>
          <w:b/>
          <w:u w:val="single"/>
        </w:rPr>
        <w:t>Script name:</w:t>
      </w:r>
      <w:r>
        <w:t xml:space="preserve"> </w:t>
      </w:r>
      <w:r w:rsidR="0006661B">
        <w:t>bare_metal_provisioning.py</w:t>
      </w:r>
      <w:r>
        <w:t xml:space="preserve"> </w:t>
      </w:r>
    </w:p>
    <w:p w:rsidR="0054003C" w:rsidRDefault="00044B00" w:rsidP="00044B00">
      <w:r>
        <w:lastRenderedPageBreak/>
        <w:t xml:space="preserve">[To execute run, “python </w:t>
      </w:r>
      <w:r w:rsidR="0006661B" w:rsidRPr="0006661B">
        <w:t xml:space="preserve">bare_metal_provisioning.py </w:t>
      </w:r>
      <w:proofErr w:type="spellStart"/>
      <w:r w:rsidR="0054003C">
        <w:t>project_id</w:t>
      </w:r>
      <w:proofErr w:type="spellEnd"/>
      <w:r>
        <w:t>”</w:t>
      </w:r>
      <w:r w:rsidR="000D7EF8">
        <w:t xml:space="preserve"> (</w:t>
      </w:r>
      <w:proofErr w:type="spellStart"/>
      <w:r w:rsidR="000D7EF8">
        <w:t>project_id</w:t>
      </w:r>
      <w:proofErr w:type="spellEnd"/>
      <w:r w:rsidR="000D7EF8">
        <w:t xml:space="preserve"> </w:t>
      </w:r>
      <w:r w:rsidR="00115B83">
        <w:t xml:space="preserve">should be what is given </w:t>
      </w:r>
      <w:r w:rsidR="00890C7C">
        <w:t>in IGF provided by</w:t>
      </w:r>
      <w:r w:rsidR="000D7EF8">
        <w:t xml:space="preserve"> customer)</w:t>
      </w:r>
    </w:p>
    <w:p w:rsidR="00044B00" w:rsidRDefault="0054003C" w:rsidP="00044B00">
      <w:proofErr w:type="gramStart"/>
      <w:r>
        <w:t>e.g</w:t>
      </w:r>
      <w:proofErr w:type="gramEnd"/>
      <w:r>
        <w:t xml:space="preserve">. python </w:t>
      </w:r>
      <w:r w:rsidR="0006661B" w:rsidRPr="0006661B">
        <w:t xml:space="preserve">bare_metal_provisioning.py </w:t>
      </w:r>
      <w:r>
        <w:t xml:space="preserve">automate </w:t>
      </w:r>
      <w:r w:rsidR="00044B00">
        <w:t>]</w:t>
      </w:r>
    </w:p>
    <w:p w:rsidR="00E000F5" w:rsidRDefault="0006661B" w:rsidP="00044B00">
      <w:r>
        <w:rPr>
          <w:noProof/>
          <w:lang w:eastAsia="en-IN"/>
        </w:rPr>
        <w:drawing>
          <wp:inline distT="0" distB="0" distL="0" distR="0" wp14:anchorId="29ADF73E" wp14:editId="286DBE23">
            <wp:extent cx="5943600" cy="92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922020"/>
                    </a:xfrm>
                    <a:prstGeom prst="rect">
                      <a:avLst/>
                    </a:prstGeom>
                  </pic:spPr>
                </pic:pic>
              </a:graphicData>
            </a:graphic>
          </wp:inline>
        </w:drawing>
      </w:r>
      <w:r>
        <w:rPr>
          <w:noProof/>
          <w:lang w:eastAsia="en-IN"/>
        </w:rPr>
        <w:t xml:space="preserve"> </w:t>
      </w:r>
    </w:p>
    <w:p w:rsidR="00044B00" w:rsidRDefault="00044B00" w:rsidP="00044B00">
      <w:r w:rsidRPr="003459E8">
        <w:rPr>
          <w:b/>
          <w:u w:val="single"/>
        </w:rPr>
        <w:t>Script path:</w:t>
      </w:r>
      <w:r>
        <w:t xml:space="preserve"> </w:t>
      </w:r>
      <w:r w:rsidR="00BD4628">
        <w:t>10.204.30.57</w:t>
      </w:r>
      <w:r>
        <w:t>:/opt/</w:t>
      </w:r>
      <w:proofErr w:type="spellStart"/>
      <w:r>
        <w:t>rjil</w:t>
      </w:r>
      <w:proofErr w:type="spellEnd"/>
      <w:r>
        <w:t>/scripts/</w:t>
      </w:r>
      <w:r w:rsidR="000E6813">
        <w:t xml:space="preserve"> (Login to ILO DHCP server, 10.204.30.57 as root)</w:t>
      </w:r>
    </w:p>
    <w:p w:rsidR="008B6D48" w:rsidRDefault="00085D04" w:rsidP="00044B00">
      <w:r w:rsidRPr="00085D04">
        <w:rPr>
          <w:b/>
          <w:u w:val="single"/>
        </w:rPr>
        <w:t>Log path:</w:t>
      </w:r>
      <w:r>
        <w:rPr>
          <w:b/>
          <w:u w:val="single"/>
        </w:rPr>
        <w:t xml:space="preserve"> </w:t>
      </w:r>
      <w:r w:rsidRPr="001F6335">
        <w:t>10.204.30.57:/</w:t>
      </w:r>
      <w:proofErr w:type="spellStart"/>
      <w:r w:rsidRPr="001F6335">
        <w:t>var</w:t>
      </w:r>
      <w:proofErr w:type="spellEnd"/>
      <w:r w:rsidRPr="001F6335">
        <w:t>/log/provision/</w:t>
      </w:r>
      <w:proofErr w:type="spellStart"/>
      <w:r w:rsidRPr="001F6335">
        <w:t>ilo_logs_proc</w:t>
      </w:r>
      <w:proofErr w:type="spellEnd"/>
      <w:r w:rsidRPr="001F6335">
        <w:t>_</w:t>
      </w:r>
      <w:r w:rsidR="00D94BCB">
        <w:t>&lt;</w:t>
      </w:r>
      <w:proofErr w:type="spellStart"/>
      <w:r w:rsidRPr="001F6335">
        <w:t>pid</w:t>
      </w:r>
      <w:proofErr w:type="spellEnd"/>
      <w:r w:rsidR="00D94BCB">
        <w:t>&gt;</w:t>
      </w:r>
      <w:r w:rsidRPr="001F6335">
        <w:t>.log</w:t>
      </w:r>
      <w:r w:rsidR="008B6D48">
        <w:t xml:space="preserve">, </w:t>
      </w:r>
      <w:r w:rsidR="008B6D48" w:rsidRPr="008B6D48">
        <w:t>/</w:t>
      </w:r>
      <w:proofErr w:type="spellStart"/>
      <w:r w:rsidR="008B6D48" w:rsidRPr="008B6D48">
        <w:t>var</w:t>
      </w:r>
      <w:proofErr w:type="spellEnd"/>
      <w:r w:rsidR="008B6D48" w:rsidRPr="008B6D48">
        <w:t>/log/provisi</w:t>
      </w:r>
      <w:r w:rsidR="008B6D48">
        <w:t xml:space="preserve">on/ilo_pre_check_pswd_issue.log, </w:t>
      </w:r>
    </w:p>
    <w:p w:rsidR="00085D04" w:rsidRDefault="008B6D48" w:rsidP="00044B00">
      <w:r w:rsidRPr="008B6D48">
        <w:t>/</w:t>
      </w:r>
      <w:proofErr w:type="spellStart"/>
      <w:r w:rsidRPr="008B6D48">
        <w:t>var</w:t>
      </w:r>
      <w:proofErr w:type="spellEnd"/>
      <w:r w:rsidRPr="008B6D48">
        <w:t>/log/provi</w:t>
      </w:r>
      <w:r w:rsidR="00AE0267">
        <w:t>sion/</w:t>
      </w:r>
      <w:proofErr w:type="spellStart"/>
      <w:r w:rsidR="00AE0267">
        <w:t>ilo_pre_check</w:t>
      </w:r>
      <w:proofErr w:type="spellEnd"/>
      <w:r w:rsidR="00AE0267">
        <w:t>_&lt;</w:t>
      </w:r>
      <w:proofErr w:type="spellStart"/>
      <w:r w:rsidR="00AE0267">
        <w:t>projid</w:t>
      </w:r>
      <w:proofErr w:type="spellEnd"/>
      <w:r w:rsidR="00AE0267">
        <w:t>&gt;</w:t>
      </w:r>
      <w:r w:rsidRPr="008B6D48">
        <w:t>_issue.log</w:t>
      </w:r>
      <w:r>
        <w:t>,</w:t>
      </w:r>
    </w:p>
    <w:p w:rsidR="008B6D48" w:rsidRDefault="008B6D48" w:rsidP="00044B00">
      <w:r w:rsidRPr="008B6D48">
        <w:t>/</w:t>
      </w:r>
      <w:proofErr w:type="spellStart"/>
      <w:r w:rsidRPr="008B6D48">
        <w:t>va</w:t>
      </w:r>
      <w:r>
        <w:t>r</w:t>
      </w:r>
      <w:proofErr w:type="spellEnd"/>
      <w:r>
        <w:t>/log/provision/</w:t>
      </w:r>
      <w:proofErr w:type="spellStart"/>
      <w:r>
        <w:t>ilo_logs_proc</w:t>
      </w:r>
      <w:proofErr w:type="spellEnd"/>
      <w:r>
        <w:t>_&lt;</w:t>
      </w:r>
      <w:proofErr w:type="spellStart"/>
      <w:r>
        <w:t>pid</w:t>
      </w:r>
      <w:proofErr w:type="spellEnd"/>
      <w:r w:rsidR="00233C35">
        <w:t>&gt;</w:t>
      </w:r>
      <w:r>
        <w:t>_</w:t>
      </w:r>
      <w:r w:rsidR="00233C35">
        <w:t>&lt;</w:t>
      </w:r>
      <w:proofErr w:type="spellStart"/>
      <w:r>
        <w:t>ilo_ip</w:t>
      </w:r>
      <w:proofErr w:type="spellEnd"/>
      <w:r>
        <w:t>&gt;</w:t>
      </w:r>
      <w:r w:rsidRPr="008B6D48">
        <w:t>.log</w:t>
      </w:r>
    </w:p>
    <w:p w:rsidR="00471896" w:rsidRPr="001F6335" w:rsidRDefault="00471896" w:rsidP="00044B00">
      <w:r>
        <w:rPr>
          <w:noProof/>
          <w:lang w:eastAsia="en-IN"/>
        </w:rPr>
        <w:drawing>
          <wp:inline distT="0" distB="0" distL="0" distR="0" wp14:anchorId="06ECCB08" wp14:editId="4535AEBF">
            <wp:extent cx="5943600" cy="1793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93875"/>
                    </a:xfrm>
                    <a:prstGeom prst="rect">
                      <a:avLst/>
                    </a:prstGeom>
                  </pic:spPr>
                </pic:pic>
              </a:graphicData>
            </a:graphic>
          </wp:inline>
        </w:drawing>
      </w:r>
    </w:p>
    <w:p w:rsidR="00044B00" w:rsidRDefault="00044B00" w:rsidP="00044B00">
      <w:pPr>
        <w:rPr>
          <w:b/>
        </w:rPr>
      </w:pPr>
      <w:r w:rsidRPr="004032AA">
        <w:rPr>
          <w:b/>
        </w:rPr>
        <w:t xml:space="preserve">Note: This script is not running through </w:t>
      </w:r>
      <w:proofErr w:type="spellStart"/>
      <w:r w:rsidRPr="004032AA">
        <w:rPr>
          <w:b/>
        </w:rPr>
        <w:t>cron</w:t>
      </w:r>
      <w:proofErr w:type="spellEnd"/>
      <w:r w:rsidRPr="004032AA">
        <w:rPr>
          <w:b/>
        </w:rPr>
        <w:t xml:space="preserve">, so need to run through </w:t>
      </w:r>
      <w:r>
        <w:rPr>
          <w:b/>
        </w:rPr>
        <w:t xml:space="preserve">ILO DHCP server </w:t>
      </w:r>
      <w:r w:rsidRPr="004032AA">
        <w:rPr>
          <w:b/>
        </w:rPr>
        <w:t>whenever required.</w:t>
      </w:r>
    </w:p>
    <w:p w:rsidR="00044B00" w:rsidRDefault="00044B00" w:rsidP="00044B00">
      <w:pPr>
        <w:rPr>
          <w:b/>
          <w:u w:val="single"/>
        </w:rPr>
      </w:pPr>
      <w:r w:rsidRPr="00260A66">
        <w:rPr>
          <w:b/>
          <w:u w:val="single"/>
        </w:rPr>
        <w:t>Script Flow:</w:t>
      </w:r>
    </w:p>
    <w:p w:rsidR="00044B00" w:rsidRDefault="00044B00" w:rsidP="00044B00">
      <w:r>
        <w:t>Script is executing mainly three functions:</w:t>
      </w:r>
    </w:p>
    <w:p w:rsidR="00044B00" w:rsidRDefault="00790B8E" w:rsidP="00044B00">
      <w:pPr>
        <w:pStyle w:val="ListParagraph"/>
        <w:numPr>
          <w:ilvl w:val="0"/>
          <w:numId w:val="9"/>
        </w:numPr>
      </w:pPr>
      <w:r>
        <w:t>Pre-check for ILO</w:t>
      </w:r>
      <w:r w:rsidR="00044B00">
        <w:t>:</w:t>
      </w:r>
    </w:p>
    <w:p w:rsidR="00044B00" w:rsidRDefault="00044B00" w:rsidP="00044B00">
      <w:pPr>
        <w:pStyle w:val="ListParagraph"/>
      </w:pPr>
      <w:r>
        <w:t xml:space="preserve">It checks </w:t>
      </w:r>
      <w:r w:rsidRPr="00F425E1">
        <w:t>/</w:t>
      </w:r>
      <w:proofErr w:type="spellStart"/>
      <w:r w:rsidRPr="00F425E1">
        <w:t>var</w:t>
      </w:r>
      <w:proofErr w:type="spellEnd"/>
      <w:r w:rsidRPr="00F425E1">
        <w:t>/log/messages</w:t>
      </w:r>
      <w:r>
        <w:t xml:space="preserve"> on ILO DHCP server and capture </w:t>
      </w:r>
      <w:proofErr w:type="spellStart"/>
      <w:proofErr w:type="gramStart"/>
      <w:r>
        <w:t>iLO</w:t>
      </w:r>
      <w:proofErr w:type="spellEnd"/>
      <w:proofErr w:type="gramEnd"/>
      <w:r>
        <w:t xml:space="preserve"> MAC and </w:t>
      </w:r>
      <w:proofErr w:type="spellStart"/>
      <w:r>
        <w:t>iLO</w:t>
      </w:r>
      <w:proofErr w:type="spellEnd"/>
      <w:r>
        <w:t xml:space="preserve"> IP and stores them to /opt/</w:t>
      </w:r>
      <w:proofErr w:type="spellStart"/>
      <w:r>
        <w:t>rjil</w:t>
      </w:r>
      <w:proofErr w:type="spellEnd"/>
      <w:r>
        <w:t>/</w:t>
      </w:r>
      <w:proofErr w:type="spellStart"/>
      <w:r>
        <w:t>config</w:t>
      </w:r>
      <w:proofErr w:type="spellEnd"/>
      <w:r>
        <w:t>/dhcp_info.txt.</w:t>
      </w:r>
    </w:p>
    <w:p w:rsidR="007045E8" w:rsidRDefault="007045E8" w:rsidP="007045E8">
      <w:pPr>
        <w:pStyle w:val="ListParagraph"/>
        <w:numPr>
          <w:ilvl w:val="0"/>
          <w:numId w:val="16"/>
        </w:numPr>
      </w:pPr>
      <w:r>
        <w:t xml:space="preserve">It gets the serial number through curl and verify the </w:t>
      </w:r>
      <w:proofErr w:type="spellStart"/>
      <w:r>
        <w:t>project_id</w:t>
      </w:r>
      <w:proofErr w:type="spellEnd"/>
      <w:r>
        <w:t>, default password, status, if IP is already assigned etc</w:t>
      </w:r>
      <w:r w:rsidR="00B4016F">
        <w:t>...</w:t>
      </w:r>
      <w:r>
        <w:t xml:space="preserve"> </w:t>
      </w:r>
      <w:r w:rsidR="00B4016F">
        <w:t>And</w:t>
      </w:r>
      <w:r>
        <w:t xml:space="preserve"> send mail to provisioning/deployment team accordingly. </w:t>
      </w:r>
    </w:p>
    <w:p w:rsidR="007045E8" w:rsidRDefault="007045E8" w:rsidP="007045E8">
      <w:pPr>
        <w:pStyle w:val="ListParagraph"/>
        <w:numPr>
          <w:ilvl w:val="0"/>
          <w:numId w:val="16"/>
        </w:numPr>
      </w:pPr>
      <w:r>
        <w:t>On the successful pre-check, it creates the file which will be used for actual execution of ILO configuration and firmware upgrade.</w:t>
      </w:r>
    </w:p>
    <w:p w:rsidR="004578C2" w:rsidRDefault="004578C2" w:rsidP="004578C2">
      <w:pPr>
        <w:pStyle w:val="ListParagraph"/>
        <w:ind w:left="1080"/>
      </w:pPr>
    </w:p>
    <w:p w:rsidR="00044B00" w:rsidRDefault="007045E8" w:rsidP="007045E8">
      <w:pPr>
        <w:pStyle w:val="ListParagraph"/>
        <w:numPr>
          <w:ilvl w:val="0"/>
          <w:numId w:val="9"/>
        </w:numPr>
      </w:pPr>
      <w:proofErr w:type="spellStart"/>
      <w:r>
        <w:t>New_provision_parallel</w:t>
      </w:r>
      <w:proofErr w:type="spellEnd"/>
      <w:r w:rsidR="00044B00">
        <w:t>:</w:t>
      </w:r>
    </w:p>
    <w:p w:rsidR="00044B00" w:rsidRDefault="00B4016F" w:rsidP="00044B00">
      <w:pPr>
        <w:pStyle w:val="ListParagraph"/>
        <w:numPr>
          <w:ilvl w:val="0"/>
          <w:numId w:val="10"/>
        </w:numPr>
      </w:pPr>
      <w:r>
        <w:t>It starts ILO configuration in parallel for servers exist in /opt/</w:t>
      </w:r>
      <w:proofErr w:type="spellStart"/>
      <w:r>
        <w:t>rjil</w:t>
      </w:r>
      <w:proofErr w:type="spellEnd"/>
      <w:r>
        <w:t>/</w:t>
      </w:r>
      <w:proofErr w:type="spellStart"/>
      <w:r>
        <w:t>config</w:t>
      </w:r>
      <w:proofErr w:type="spellEnd"/>
      <w:r>
        <w:t>/dhcp_info.txt</w:t>
      </w:r>
    </w:p>
    <w:p w:rsidR="00044B00" w:rsidRDefault="00B4016F" w:rsidP="00B4016F">
      <w:pPr>
        <w:pStyle w:val="ListParagraph"/>
        <w:numPr>
          <w:ilvl w:val="0"/>
          <w:numId w:val="10"/>
        </w:numPr>
      </w:pPr>
      <w:r>
        <w:t>Execution of servers in parallel depends on load/capacity of ILO DHCP server.</w:t>
      </w:r>
      <w:r w:rsidR="00044B00">
        <w:t xml:space="preserve"> </w:t>
      </w:r>
    </w:p>
    <w:p w:rsidR="00044B00" w:rsidRDefault="00044B00" w:rsidP="00044B00">
      <w:pPr>
        <w:pStyle w:val="ListParagraph"/>
        <w:numPr>
          <w:ilvl w:val="0"/>
          <w:numId w:val="10"/>
        </w:numPr>
      </w:pPr>
      <w:r>
        <w:t xml:space="preserve">It calls </w:t>
      </w:r>
      <w:proofErr w:type="spellStart"/>
      <w:r w:rsidRPr="00CB2F55">
        <w:t>ilo_initial_config</w:t>
      </w:r>
      <w:proofErr w:type="spellEnd"/>
      <w:r>
        <w:t xml:space="preserve"> which does as below:</w:t>
      </w:r>
    </w:p>
    <w:p w:rsidR="00044B00" w:rsidRDefault="00044B00" w:rsidP="00044B00">
      <w:pPr>
        <w:pStyle w:val="ListParagraph"/>
        <w:numPr>
          <w:ilvl w:val="0"/>
          <w:numId w:val="11"/>
        </w:numPr>
      </w:pPr>
      <w:r>
        <w:t>It checks for console power status and switch it ON if it is OFF.</w:t>
      </w:r>
    </w:p>
    <w:p w:rsidR="00044B00" w:rsidRDefault="00044B00" w:rsidP="00044B00">
      <w:pPr>
        <w:pStyle w:val="ListParagraph"/>
        <w:numPr>
          <w:ilvl w:val="0"/>
          <w:numId w:val="11"/>
        </w:numPr>
      </w:pPr>
      <w:r>
        <w:lastRenderedPageBreak/>
        <w:t xml:space="preserve">Activate License key on </w:t>
      </w:r>
      <w:proofErr w:type="spellStart"/>
      <w:proofErr w:type="gramStart"/>
      <w:r>
        <w:t>iLO</w:t>
      </w:r>
      <w:proofErr w:type="spellEnd"/>
      <w:proofErr w:type="gramEnd"/>
      <w:r>
        <w:t xml:space="preserve"> IP.</w:t>
      </w:r>
    </w:p>
    <w:p w:rsidR="00044B00" w:rsidRDefault="00044B00" w:rsidP="00044B00">
      <w:pPr>
        <w:pStyle w:val="ListParagraph"/>
        <w:numPr>
          <w:ilvl w:val="0"/>
          <w:numId w:val="11"/>
        </w:numPr>
      </w:pPr>
      <w:r>
        <w:t xml:space="preserve">Assign static IP, </w:t>
      </w:r>
      <w:proofErr w:type="spellStart"/>
      <w:r>
        <w:t>netmask</w:t>
      </w:r>
      <w:proofErr w:type="spellEnd"/>
      <w:r>
        <w:t xml:space="preserve">, gateway on </w:t>
      </w:r>
      <w:proofErr w:type="spellStart"/>
      <w:r>
        <w:t>iLO</w:t>
      </w:r>
      <w:proofErr w:type="spellEnd"/>
    </w:p>
    <w:p w:rsidR="00044B00" w:rsidRDefault="00044B00" w:rsidP="00044B00">
      <w:pPr>
        <w:pStyle w:val="ListParagraph"/>
        <w:numPr>
          <w:ilvl w:val="0"/>
          <w:numId w:val="11"/>
        </w:numPr>
      </w:pPr>
      <w:r>
        <w:t>Set server name as its serial number</w:t>
      </w:r>
    </w:p>
    <w:p w:rsidR="00044B00" w:rsidRDefault="00044B00" w:rsidP="00044B00">
      <w:pPr>
        <w:pStyle w:val="ListParagraph"/>
        <w:numPr>
          <w:ilvl w:val="0"/>
          <w:numId w:val="11"/>
        </w:numPr>
      </w:pPr>
      <w:r>
        <w:t xml:space="preserve">Create </w:t>
      </w:r>
      <w:proofErr w:type="spellStart"/>
      <w:r>
        <w:t>idcadm</w:t>
      </w:r>
      <w:proofErr w:type="spellEnd"/>
      <w:r>
        <w:t xml:space="preserve"> user on </w:t>
      </w:r>
      <w:proofErr w:type="spellStart"/>
      <w:r>
        <w:t>iLO</w:t>
      </w:r>
      <w:proofErr w:type="spellEnd"/>
    </w:p>
    <w:p w:rsidR="00044B00" w:rsidRDefault="00044B00" w:rsidP="00044B00">
      <w:pPr>
        <w:pStyle w:val="ListParagraph"/>
        <w:numPr>
          <w:ilvl w:val="0"/>
          <w:numId w:val="11"/>
        </w:numPr>
      </w:pPr>
      <w:r>
        <w:t>Apply IRS setting</w:t>
      </w:r>
    </w:p>
    <w:p w:rsidR="00044B00" w:rsidRDefault="00044B00" w:rsidP="00044B00">
      <w:pPr>
        <w:pStyle w:val="ListParagraph"/>
        <w:numPr>
          <w:ilvl w:val="0"/>
          <w:numId w:val="11"/>
        </w:numPr>
      </w:pPr>
      <w:r>
        <w:t xml:space="preserve">Update the status/ILORSA_STATUS with </w:t>
      </w:r>
      <w:r w:rsidRPr="00E310BE">
        <w:rPr>
          <w:b/>
        </w:rPr>
        <w:t>“IIC” (ILO IP Configured)</w:t>
      </w:r>
      <w:r>
        <w:t xml:space="preserve"> in </w:t>
      </w:r>
      <w:proofErr w:type="spellStart"/>
      <w:r>
        <w:t>t_server_provisioning</w:t>
      </w:r>
      <w:proofErr w:type="spellEnd"/>
      <w:r>
        <w:t xml:space="preserve"> and </w:t>
      </w:r>
      <w:proofErr w:type="spellStart"/>
      <w:r>
        <w:t>t_equipment_physical</w:t>
      </w:r>
      <w:proofErr w:type="spellEnd"/>
      <w:r>
        <w:t xml:space="preserve"> </w:t>
      </w:r>
    </w:p>
    <w:p w:rsidR="00044B00" w:rsidRDefault="00044B00" w:rsidP="00044B00">
      <w:pPr>
        <w:pStyle w:val="ListParagraph"/>
        <w:numPr>
          <w:ilvl w:val="0"/>
          <w:numId w:val="11"/>
        </w:numPr>
      </w:pPr>
      <w:r>
        <w:t>Check the current firmware version and upgrade if required</w:t>
      </w:r>
    </w:p>
    <w:p w:rsidR="00044B00" w:rsidRDefault="00044B00" w:rsidP="00044B00">
      <w:pPr>
        <w:pStyle w:val="ListParagraph"/>
        <w:numPr>
          <w:ilvl w:val="0"/>
          <w:numId w:val="11"/>
        </w:numPr>
      </w:pPr>
      <w:r>
        <w:t xml:space="preserve">Update the status </w:t>
      </w:r>
      <w:r w:rsidRPr="00E310BE">
        <w:rPr>
          <w:b/>
        </w:rPr>
        <w:t>FUI/FUN/FUF (Firmware Upgrade Initiated, Firmware Upgrade Not-required and Firmware Upgrade Failed)</w:t>
      </w:r>
      <w:r>
        <w:t xml:space="preserve"> in </w:t>
      </w:r>
      <w:proofErr w:type="spellStart"/>
      <w:r>
        <w:t>t_server_provisioning</w:t>
      </w:r>
      <w:proofErr w:type="spellEnd"/>
      <w:r>
        <w:t xml:space="preserve"> and </w:t>
      </w:r>
      <w:proofErr w:type="spellStart"/>
      <w:r>
        <w:t>t_equipment_physical</w:t>
      </w:r>
      <w:proofErr w:type="spellEnd"/>
    </w:p>
    <w:p w:rsidR="004578C2" w:rsidRDefault="004578C2" w:rsidP="004578C2">
      <w:pPr>
        <w:pStyle w:val="ListParagraph"/>
        <w:ind w:left="1440"/>
      </w:pPr>
    </w:p>
    <w:p w:rsidR="00044B00" w:rsidRDefault="00044B00" w:rsidP="00044B00">
      <w:pPr>
        <w:pStyle w:val="ListParagraph"/>
        <w:numPr>
          <w:ilvl w:val="0"/>
          <w:numId w:val="9"/>
        </w:numPr>
      </w:pPr>
      <w:proofErr w:type="spellStart"/>
      <w:r w:rsidRPr="006C40B0">
        <w:t>create_ilo_mac_entry_to_dhcpd</w:t>
      </w:r>
      <w:proofErr w:type="spellEnd"/>
      <w:r>
        <w:t>:</w:t>
      </w:r>
    </w:p>
    <w:p w:rsidR="00044B00" w:rsidRDefault="00044B00" w:rsidP="00044B00">
      <w:pPr>
        <w:pStyle w:val="ListParagraph"/>
        <w:numPr>
          <w:ilvl w:val="0"/>
          <w:numId w:val="10"/>
        </w:numPr>
      </w:pPr>
      <w:r>
        <w:t xml:space="preserve">Based on T_DHCP_INFO on </w:t>
      </w:r>
      <w:proofErr w:type="spellStart"/>
      <w:r>
        <w:t>cmdb</w:t>
      </w:r>
      <w:proofErr w:type="spellEnd"/>
      <w:r>
        <w:t>, it creates entry in /</w:t>
      </w:r>
      <w:proofErr w:type="spellStart"/>
      <w:r>
        <w:t>etc</w:t>
      </w:r>
      <w:proofErr w:type="spellEnd"/>
      <w:r>
        <w:t>/dhcp/static/ILO-[first-3-octet].</w:t>
      </w:r>
      <w:proofErr w:type="spellStart"/>
      <w:r>
        <w:t>conf</w:t>
      </w:r>
      <w:proofErr w:type="spellEnd"/>
      <w:r>
        <w:t xml:space="preserve"> file on </w:t>
      </w:r>
      <w:proofErr w:type="spellStart"/>
      <w:proofErr w:type="gramStart"/>
      <w:r>
        <w:t>iLO</w:t>
      </w:r>
      <w:proofErr w:type="spellEnd"/>
      <w:proofErr w:type="gramEnd"/>
      <w:r>
        <w:t xml:space="preserve"> DHCP server.</w:t>
      </w:r>
    </w:p>
    <w:p w:rsidR="00044B00" w:rsidRDefault="00044B00" w:rsidP="00044B00">
      <w:pPr>
        <w:pStyle w:val="ListParagraph"/>
        <w:numPr>
          <w:ilvl w:val="0"/>
          <w:numId w:val="10"/>
        </w:numPr>
      </w:pPr>
      <w:r>
        <w:t>It creates new file in /</w:t>
      </w:r>
      <w:proofErr w:type="spellStart"/>
      <w:r>
        <w:t>etc</w:t>
      </w:r>
      <w:proofErr w:type="spellEnd"/>
      <w:r>
        <w:t>/dhcp/static/ if required and updates the same in /</w:t>
      </w:r>
      <w:proofErr w:type="spellStart"/>
      <w:r>
        <w:t>etc</w:t>
      </w:r>
      <w:proofErr w:type="spellEnd"/>
      <w:r>
        <w:t>/dhcp/</w:t>
      </w:r>
      <w:proofErr w:type="spellStart"/>
      <w:r>
        <w:t>dhcpd.conf</w:t>
      </w:r>
      <w:proofErr w:type="spellEnd"/>
    </w:p>
    <w:p w:rsidR="00044B00" w:rsidRPr="00260A66" w:rsidRDefault="00044B00" w:rsidP="00044B00">
      <w:pPr>
        <w:pStyle w:val="ListParagraph"/>
        <w:numPr>
          <w:ilvl w:val="0"/>
          <w:numId w:val="10"/>
        </w:numPr>
      </w:pPr>
      <w:r>
        <w:t xml:space="preserve">If there is any new entry or new file, it will reload the </w:t>
      </w:r>
      <w:proofErr w:type="spellStart"/>
      <w:r>
        <w:t>dhcpd</w:t>
      </w:r>
      <w:proofErr w:type="spellEnd"/>
      <w:r>
        <w:t xml:space="preserve"> daemon.</w:t>
      </w:r>
    </w:p>
    <w:p w:rsidR="0061218E" w:rsidRPr="00044B00" w:rsidRDefault="0061218E" w:rsidP="00044B00">
      <w:pPr>
        <w:rPr>
          <w:rFonts w:ascii="Arial" w:hAnsi="Arial" w:cs="Arial"/>
          <w:b/>
          <w:u w:val="single"/>
        </w:rPr>
      </w:pPr>
    </w:p>
    <w:p w:rsidR="004F69AB" w:rsidRDefault="004F69AB" w:rsidP="004F69AB">
      <w:pPr>
        <w:rPr>
          <w:rFonts w:ascii="Arial" w:hAnsi="Arial" w:cs="Arial"/>
          <w:b/>
          <w:u w:val="single"/>
        </w:rPr>
      </w:pPr>
    </w:p>
    <w:p w:rsidR="00E7289F" w:rsidRPr="00BB6390" w:rsidRDefault="00E7289F" w:rsidP="00CD4903">
      <w:pPr>
        <w:pStyle w:val="Heading2"/>
      </w:pPr>
      <w:bookmarkStart w:id="173" w:name="_Toc419471266"/>
      <w:r w:rsidRPr="00BB6390">
        <w:t>Firmware Upgrade</w:t>
      </w:r>
      <w:bookmarkEnd w:id="173"/>
      <w:r w:rsidRPr="00BB6390">
        <w:t xml:space="preserve"> </w:t>
      </w:r>
    </w:p>
    <w:p w:rsidR="00E7289F" w:rsidRDefault="00E7289F" w:rsidP="00E7289F">
      <w:r w:rsidRPr="006C5A95">
        <w:rPr>
          <w:b/>
          <w:u w:val="single"/>
        </w:rPr>
        <w:t>Purpose:</w:t>
      </w:r>
      <w:r>
        <w:t xml:space="preserve"> </w:t>
      </w:r>
      <w:r w:rsidR="007B5342">
        <w:t>In case if you just want to</w:t>
      </w:r>
      <w:r>
        <w:t xml:space="preserve"> upgrade firmware on the servers.</w:t>
      </w:r>
    </w:p>
    <w:p w:rsidR="00E7289F" w:rsidRDefault="00E7289F" w:rsidP="00E7289F">
      <w:r w:rsidRPr="00AB6E54">
        <w:rPr>
          <w:b/>
          <w:u w:val="single"/>
        </w:rPr>
        <w:t>Scope:</w:t>
      </w:r>
      <w:r>
        <w:t xml:space="preserve"> ILO IP of the server is required to follow this document.</w:t>
      </w:r>
    </w:p>
    <w:p w:rsidR="00777C46" w:rsidRDefault="00E7289F" w:rsidP="00E7289F">
      <w:r w:rsidRPr="006C2F91">
        <w:rPr>
          <w:b/>
          <w:u w:val="single"/>
        </w:rPr>
        <w:t>Prerequisite:</w:t>
      </w:r>
      <w:r>
        <w:t xml:space="preserve"> </w:t>
      </w:r>
    </w:p>
    <w:p w:rsidR="00777C46" w:rsidRDefault="00E7289F" w:rsidP="00777C46">
      <w:pPr>
        <w:pStyle w:val="ListParagraph"/>
        <w:numPr>
          <w:ilvl w:val="0"/>
          <w:numId w:val="17"/>
        </w:numPr>
      </w:pPr>
      <w:r>
        <w:t xml:space="preserve">ILO IP should be reachable from ILO DHCP server </w:t>
      </w:r>
    </w:p>
    <w:p w:rsidR="00E7289F" w:rsidRDefault="00E7289F" w:rsidP="00777C46">
      <w:pPr>
        <w:pStyle w:val="ListParagraph"/>
        <w:numPr>
          <w:ilvl w:val="0"/>
          <w:numId w:val="17"/>
        </w:numPr>
      </w:pPr>
      <w:r>
        <w:t xml:space="preserve">Make sure </w:t>
      </w:r>
      <w:proofErr w:type="spellStart"/>
      <w:r>
        <w:t>HPSPP.iso</w:t>
      </w:r>
      <w:proofErr w:type="spellEnd"/>
      <w:r>
        <w:t xml:space="preserve"> file available on ILO DHCP server at below path:  </w:t>
      </w:r>
      <w:r w:rsidRPr="00097A02">
        <w:t>/</w:t>
      </w:r>
      <w:proofErr w:type="spellStart"/>
      <w:r w:rsidRPr="00097A02">
        <w:t>var</w:t>
      </w:r>
      <w:proofErr w:type="spellEnd"/>
      <w:r w:rsidRPr="00097A02">
        <w:t>/www/html/</w:t>
      </w:r>
      <w:proofErr w:type="spellStart"/>
      <w:r w:rsidRPr="00097A02">
        <w:t>HPSPP.iso</w:t>
      </w:r>
      <w:proofErr w:type="spellEnd"/>
    </w:p>
    <w:p w:rsidR="00E7289F" w:rsidRDefault="00E7289F" w:rsidP="00E7289F">
      <w:r w:rsidRPr="003459E8">
        <w:rPr>
          <w:b/>
          <w:u w:val="single"/>
        </w:rPr>
        <w:t>Script name:</w:t>
      </w:r>
      <w:r>
        <w:t xml:space="preserve"> firmware.py [To execute run, “python firmware.py”]</w:t>
      </w:r>
    </w:p>
    <w:p w:rsidR="001A62B2" w:rsidRDefault="001A62B2" w:rsidP="00E7289F">
      <w:r>
        <w:t xml:space="preserve">It checks and start firmware upgrade on all the servers having ‘IIC’ status in </w:t>
      </w:r>
      <w:proofErr w:type="spellStart"/>
      <w:r>
        <w:t>t_server_provisioning</w:t>
      </w:r>
      <w:proofErr w:type="spellEnd"/>
      <w:r>
        <w:t>.</w:t>
      </w:r>
    </w:p>
    <w:p w:rsidR="001A62B2" w:rsidRDefault="001A62B2" w:rsidP="00E7289F">
      <w:r>
        <w:rPr>
          <w:noProof/>
          <w:lang w:eastAsia="en-IN"/>
        </w:rPr>
        <w:drawing>
          <wp:inline distT="0" distB="0" distL="0" distR="0" wp14:anchorId="377DC21C" wp14:editId="6E8C7526">
            <wp:extent cx="5943600" cy="970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70280"/>
                    </a:xfrm>
                    <a:prstGeom prst="rect">
                      <a:avLst/>
                    </a:prstGeom>
                  </pic:spPr>
                </pic:pic>
              </a:graphicData>
            </a:graphic>
          </wp:inline>
        </w:drawing>
      </w:r>
    </w:p>
    <w:p w:rsidR="001A62B2" w:rsidRDefault="00885866" w:rsidP="00E7289F">
      <w:r>
        <w:rPr>
          <w:noProof/>
          <w:lang w:eastAsia="en-IN"/>
        </w:rPr>
        <w:drawing>
          <wp:inline distT="0" distB="0" distL="0" distR="0" wp14:anchorId="1D772FDD" wp14:editId="0073EAE9">
            <wp:extent cx="5943600" cy="994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994410"/>
                    </a:xfrm>
                    <a:prstGeom prst="rect">
                      <a:avLst/>
                    </a:prstGeom>
                  </pic:spPr>
                </pic:pic>
              </a:graphicData>
            </a:graphic>
          </wp:inline>
        </w:drawing>
      </w:r>
    </w:p>
    <w:p w:rsidR="00E7289F" w:rsidRDefault="00E7289F" w:rsidP="00E7289F">
      <w:r w:rsidRPr="003459E8">
        <w:rPr>
          <w:b/>
          <w:u w:val="single"/>
        </w:rPr>
        <w:t>Script path:</w:t>
      </w:r>
      <w:r>
        <w:t xml:space="preserve"> 10.</w:t>
      </w:r>
      <w:r w:rsidR="00777C46">
        <w:t>204.30.57</w:t>
      </w:r>
      <w:r>
        <w:t>:/opt/</w:t>
      </w:r>
      <w:proofErr w:type="spellStart"/>
      <w:r>
        <w:t>rjil</w:t>
      </w:r>
      <w:proofErr w:type="spellEnd"/>
      <w:r>
        <w:t>/scripts/</w:t>
      </w:r>
    </w:p>
    <w:p w:rsidR="006734DF" w:rsidRDefault="006734DF" w:rsidP="00E7289F">
      <w:r w:rsidRPr="006734DF">
        <w:rPr>
          <w:b/>
          <w:u w:val="single"/>
        </w:rPr>
        <w:lastRenderedPageBreak/>
        <w:t>Log path:</w:t>
      </w:r>
      <w:r>
        <w:t xml:space="preserve"> 10.204.30.57:</w:t>
      </w:r>
      <w:r w:rsidRPr="006734DF">
        <w:t>/</w:t>
      </w:r>
      <w:proofErr w:type="spellStart"/>
      <w:r w:rsidRPr="006734DF">
        <w:t>var</w:t>
      </w:r>
      <w:proofErr w:type="spellEnd"/>
      <w:r w:rsidRPr="006734DF">
        <w:t>/log/provision/ilo_logs.log</w:t>
      </w:r>
    </w:p>
    <w:p w:rsidR="00E7289F" w:rsidRDefault="00E7289F" w:rsidP="00E7289F">
      <w:pPr>
        <w:rPr>
          <w:b/>
        </w:rPr>
      </w:pPr>
      <w:r w:rsidRPr="004032AA">
        <w:rPr>
          <w:b/>
        </w:rPr>
        <w:t xml:space="preserve">Note: This script is not running through </w:t>
      </w:r>
      <w:proofErr w:type="spellStart"/>
      <w:r w:rsidRPr="004032AA">
        <w:rPr>
          <w:b/>
        </w:rPr>
        <w:t>cron</w:t>
      </w:r>
      <w:proofErr w:type="spellEnd"/>
      <w:r w:rsidRPr="004032AA">
        <w:rPr>
          <w:b/>
        </w:rPr>
        <w:t xml:space="preserve">, so need to run through </w:t>
      </w:r>
      <w:r>
        <w:rPr>
          <w:b/>
        </w:rPr>
        <w:t xml:space="preserve">ILO DHCP server </w:t>
      </w:r>
      <w:r w:rsidRPr="004032AA">
        <w:rPr>
          <w:b/>
        </w:rPr>
        <w:t>whenever required.</w:t>
      </w:r>
    </w:p>
    <w:p w:rsidR="00E7289F" w:rsidRDefault="00E7289F" w:rsidP="00E7289F">
      <w:pPr>
        <w:rPr>
          <w:b/>
          <w:u w:val="single"/>
        </w:rPr>
      </w:pPr>
      <w:r w:rsidRPr="00260A66">
        <w:rPr>
          <w:b/>
          <w:u w:val="single"/>
        </w:rPr>
        <w:t>Script Flow:</w:t>
      </w:r>
    </w:p>
    <w:p w:rsidR="00E7289F" w:rsidRDefault="00E7289F" w:rsidP="00E7289F">
      <w:pPr>
        <w:pStyle w:val="ListParagraph"/>
        <w:numPr>
          <w:ilvl w:val="0"/>
          <w:numId w:val="12"/>
        </w:numPr>
      </w:pPr>
      <w:r>
        <w:t xml:space="preserve">It gets the list of ILO IP’s and serial no from </w:t>
      </w:r>
      <w:proofErr w:type="spellStart"/>
      <w:r>
        <w:t>t_server_provisioning</w:t>
      </w:r>
      <w:proofErr w:type="spellEnd"/>
      <w:r>
        <w:t xml:space="preserve"> table of </w:t>
      </w:r>
      <w:proofErr w:type="spellStart"/>
      <w:r>
        <w:t>cmdb</w:t>
      </w:r>
      <w:proofErr w:type="spellEnd"/>
      <w:r>
        <w:t xml:space="preserve"> which are with status “IIC”</w:t>
      </w:r>
    </w:p>
    <w:p w:rsidR="00E7289F" w:rsidRDefault="00E7289F" w:rsidP="00E7289F">
      <w:pPr>
        <w:pStyle w:val="ListParagraph"/>
        <w:numPr>
          <w:ilvl w:val="0"/>
          <w:numId w:val="12"/>
        </w:numPr>
      </w:pPr>
      <w:r>
        <w:t>It checks the current version of firmware and start firmware upgrade if required.</w:t>
      </w:r>
    </w:p>
    <w:p w:rsidR="00E7289F" w:rsidRDefault="00E7289F" w:rsidP="00E7289F">
      <w:pPr>
        <w:pStyle w:val="ListParagraph"/>
        <w:numPr>
          <w:ilvl w:val="0"/>
          <w:numId w:val="12"/>
        </w:numPr>
      </w:pPr>
      <w:r>
        <w:t xml:space="preserve">It updates the status in </w:t>
      </w:r>
      <w:proofErr w:type="spellStart"/>
      <w:r w:rsidRPr="0099642E">
        <w:t>t_server_provisioning</w:t>
      </w:r>
      <w:proofErr w:type="spellEnd"/>
      <w:r>
        <w:t xml:space="preserve"> and </w:t>
      </w:r>
      <w:proofErr w:type="spellStart"/>
      <w:r w:rsidRPr="0099642E">
        <w:t>t_equipment_physical</w:t>
      </w:r>
      <w:proofErr w:type="spellEnd"/>
      <w:r>
        <w:t xml:space="preserve"> with FUN/FUF/FUI depending on Firmware Upgrade Not-required, Firmware Upgrade Failed, Firmware Upgrade Initiated</w:t>
      </w:r>
    </w:p>
    <w:p w:rsidR="00E7289F" w:rsidRDefault="00E7289F" w:rsidP="00E7289F">
      <w:pPr>
        <w:ind w:left="720"/>
      </w:pPr>
      <w:r>
        <w:t>[Firmware upgrade would take around 30-45 minutes, so wait for some time before proceeding to the next step]</w:t>
      </w:r>
    </w:p>
    <w:p w:rsidR="00E7289F" w:rsidRPr="000E35BC" w:rsidRDefault="00E7289F" w:rsidP="00E7289F">
      <w:pPr>
        <w:ind w:left="720"/>
        <w:rPr>
          <w:b/>
        </w:rPr>
      </w:pPr>
      <w:r w:rsidRPr="000E35BC">
        <w:rPr>
          <w:b/>
        </w:rPr>
        <w:t xml:space="preserve">Note: </w:t>
      </w:r>
      <w:proofErr w:type="spellStart"/>
      <w:r w:rsidRPr="000E35BC">
        <w:rPr>
          <w:b/>
        </w:rPr>
        <w:t>HPSPP.iso</w:t>
      </w:r>
      <w:proofErr w:type="spellEnd"/>
      <w:r w:rsidRPr="000E35BC">
        <w:rPr>
          <w:b/>
        </w:rPr>
        <w:t xml:space="preserve"> is upgrading </w:t>
      </w:r>
      <w:r>
        <w:rPr>
          <w:b/>
        </w:rPr>
        <w:t>firmware to latest version “1.70</w:t>
      </w:r>
      <w:r w:rsidRPr="000E35BC">
        <w:rPr>
          <w:b/>
        </w:rPr>
        <w:t>”</w:t>
      </w:r>
      <w:r>
        <w:rPr>
          <w:b/>
        </w:rPr>
        <w:t xml:space="preserve"> or “1.51” depending on hardware model.</w:t>
      </w:r>
      <w:r w:rsidRPr="000E35BC">
        <w:rPr>
          <w:b/>
        </w:rPr>
        <w:t xml:space="preserve"> If newer version is available for the firmware, one has to download </w:t>
      </w:r>
      <w:proofErr w:type="spellStart"/>
      <w:r w:rsidRPr="000E35BC">
        <w:rPr>
          <w:b/>
        </w:rPr>
        <w:t>HPSPP.iso</w:t>
      </w:r>
      <w:proofErr w:type="spellEnd"/>
      <w:r w:rsidRPr="000E35BC">
        <w:rPr>
          <w:b/>
        </w:rPr>
        <w:t xml:space="preserve"> for latest version and replace that with the above mentioned </w:t>
      </w:r>
      <w:proofErr w:type="spellStart"/>
      <w:r w:rsidRPr="000E35BC">
        <w:rPr>
          <w:b/>
        </w:rPr>
        <w:t>iso</w:t>
      </w:r>
      <w:proofErr w:type="spellEnd"/>
      <w:r w:rsidRPr="000E35BC">
        <w:rPr>
          <w:b/>
        </w:rPr>
        <w:t xml:space="preserve"> file.</w:t>
      </w:r>
    </w:p>
    <w:p w:rsidR="004F69AB" w:rsidRDefault="004F69AB" w:rsidP="004F69AB">
      <w:pPr>
        <w:rPr>
          <w:rFonts w:ascii="Arial" w:hAnsi="Arial" w:cs="Arial"/>
        </w:rPr>
      </w:pPr>
    </w:p>
    <w:p w:rsidR="00AA69D4" w:rsidRDefault="00AA69D4" w:rsidP="004F69AB">
      <w:pPr>
        <w:rPr>
          <w:rFonts w:ascii="Arial" w:hAnsi="Arial" w:cs="Arial"/>
        </w:rPr>
      </w:pPr>
    </w:p>
    <w:p w:rsidR="00AA69D4" w:rsidRPr="00BF207E" w:rsidRDefault="007457E2" w:rsidP="00CD4903">
      <w:pPr>
        <w:pStyle w:val="Heading1"/>
      </w:pPr>
      <w:bookmarkStart w:id="174" w:name="_Toc419471267"/>
      <w:r>
        <w:t>Phase-2</w:t>
      </w:r>
      <w:r w:rsidR="009432D9">
        <w:t xml:space="preserve"> (Raid Configuration)</w:t>
      </w:r>
      <w:bookmarkEnd w:id="174"/>
    </w:p>
    <w:p w:rsidR="00AA69D4" w:rsidRDefault="00AA69D4" w:rsidP="00AA69D4">
      <w:r w:rsidRPr="006C5A95">
        <w:rPr>
          <w:b/>
          <w:u w:val="single"/>
        </w:rPr>
        <w:t>Purpose:</w:t>
      </w:r>
      <w:r>
        <w:t xml:space="preserve"> </w:t>
      </w:r>
      <w:r w:rsidR="005017A0">
        <w:t>It</w:t>
      </w:r>
      <w:r>
        <w:t xml:space="preserve"> describes the steps to create a magic ISO, </w:t>
      </w:r>
      <w:proofErr w:type="spellStart"/>
      <w:r>
        <w:t>hpdiscovery</w:t>
      </w:r>
      <w:proofErr w:type="spellEnd"/>
      <w:r>
        <w:t>, RAID configuration, update DHCP configuration for Data IP.</w:t>
      </w:r>
    </w:p>
    <w:p w:rsidR="00AA69D4" w:rsidRDefault="00AA69D4" w:rsidP="00AA69D4">
      <w:r w:rsidRPr="00AB6E54">
        <w:rPr>
          <w:b/>
          <w:u w:val="single"/>
        </w:rPr>
        <w:t>Scope:</w:t>
      </w:r>
      <w:r>
        <w:t xml:space="preserve"> It captures the server hardware details and applies the RAID configuration. It does not do any OS installation.</w:t>
      </w:r>
    </w:p>
    <w:p w:rsidR="00AA69D4" w:rsidRDefault="00AA69D4" w:rsidP="00AA69D4">
      <w:r w:rsidRPr="006C2F91">
        <w:rPr>
          <w:b/>
          <w:u w:val="single"/>
        </w:rPr>
        <w:t>Prerequisite:</w:t>
      </w:r>
      <w:r>
        <w:t xml:space="preserve"> </w:t>
      </w:r>
    </w:p>
    <w:p w:rsidR="00712C45" w:rsidRPr="00C54448" w:rsidRDefault="00712C45" w:rsidP="00712C45">
      <w:pPr>
        <w:pStyle w:val="ListParagraph"/>
        <w:numPr>
          <w:ilvl w:val="0"/>
          <w:numId w:val="18"/>
        </w:numPr>
      </w:pPr>
      <w:r w:rsidRPr="00C54448">
        <w:t>Store Team will have updated server details in to the CMDB table (</w:t>
      </w:r>
      <w:proofErr w:type="spellStart"/>
      <w:r w:rsidRPr="00C54448">
        <w:t>t_strore</w:t>
      </w:r>
      <w:proofErr w:type="spellEnd"/>
      <w:r w:rsidRPr="00C54448">
        <w:t>)</w:t>
      </w:r>
    </w:p>
    <w:p w:rsidR="00712C45" w:rsidRPr="00C54448" w:rsidRDefault="00712C45" w:rsidP="00712C45">
      <w:pPr>
        <w:pStyle w:val="ListParagraph"/>
        <w:numPr>
          <w:ilvl w:val="0"/>
          <w:numId w:val="18"/>
        </w:numPr>
      </w:pPr>
      <w:r w:rsidRPr="00C54448">
        <w:t>Deployment Team will have racked and staged and updated into CMDB table (</w:t>
      </w:r>
      <w:proofErr w:type="spellStart"/>
      <w:r w:rsidRPr="00C54448">
        <w:t>t_equipment_physical</w:t>
      </w:r>
      <w:proofErr w:type="spellEnd"/>
      <w:r w:rsidRPr="00C54448">
        <w:t>).</w:t>
      </w:r>
    </w:p>
    <w:p w:rsidR="00712C45" w:rsidRPr="00C54448" w:rsidRDefault="00712C45" w:rsidP="00712C45">
      <w:pPr>
        <w:pStyle w:val="ListParagraph"/>
        <w:numPr>
          <w:ilvl w:val="0"/>
          <w:numId w:val="18"/>
        </w:numPr>
      </w:pPr>
      <w:r w:rsidRPr="00C54448">
        <w:t>Server will have patched properly and updated into the CMDB</w:t>
      </w:r>
      <w:r>
        <w:t xml:space="preserve"> table (</w:t>
      </w:r>
      <w:proofErr w:type="spellStart"/>
      <w:r>
        <w:t>t_server_provisoining</w:t>
      </w:r>
      <w:proofErr w:type="spellEnd"/>
      <w:r>
        <w:t>).</w:t>
      </w:r>
    </w:p>
    <w:p w:rsidR="00712C45" w:rsidRPr="00C54448" w:rsidRDefault="00712C45" w:rsidP="00712C45">
      <w:pPr>
        <w:pStyle w:val="ListParagraph"/>
        <w:numPr>
          <w:ilvl w:val="0"/>
          <w:numId w:val="18"/>
        </w:numPr>
      </w:pPr>
      <w:r w:rsidRPr="00C54448">
        <w:t>Network team will have passed VLAN_ID to the server according to server hall and Environment</w:t>
      </w:r>
      <w:r>
        <w:t xml:space="preserve"> and update CMDB table (</w:t>
      </w:r>
      <w:proofErr w:type="spellStart"/>
      <w:r>
        <w:t>t_server_provisioning</w:t>
      </w:r>
      <w:proofErr w:type="spellEnd"/>
      <w:r w:rsidRPr="00C54448">
        <w:t>).</w:t>
      </w:r>
    </w:p>
    <w:p w:rsidR="00712C45" w:rsidRPr="00C54448" w:rsidRDefault="00712C45" w:rsidP="00712C45">
      <w:pPr>
        <w:pStyle w:val="ListParagraph"/>
        <w:numPr>
          <w:ilvl w:val="0"/>
          <w:numId w:val="18"/>
        </w:numPr>
      </w:pPr>
      <w:r w:rsidRPr="00C54448">
        <w:t>Provisioning Team will have filled required provision details into CMDB table (</w:t>
      </w:r>
      <w:proofErr w:type="spellStart"/>
      <w:r w:rsidRPr="00C54448">
        <w:t>t_server_provisioning</w:t>
      </w:r>
      <w:proofErr w:type="spellEnd"/>
      <w:r w:rsidRPr="00C54448">
        <w:t>).</w:t>
      </w:r>
    </w:p>
    <w:p w:rsidR="00712C45" w:rsidRPr="00C54448" w:rsidRDefault="00712C45" w:rsidP="00712C45">
      <w:pPr>
        <w:pStyle w:val="ListParagraph"/>
        <w:numPr>
          <w:ilvl w:val="0"/>
          <w:numId w:val="18"/>
        </w:numPr>
      </w:pPr>
      <w:r w:rsidRPr="00C54448">
        <w:t xml:space="preserve">Make sure that </w:t>
      </w:r>
      <w:proofErr w:type="spellStart"/>
      <w:proofErr w:type="gramStart"/>
      <w:r w:rsidRPr="00C54448">
        <w:t>iLO</w:t>
      </w:r>
      <w:proofErr w:type="spellEnd"/>
      <w:proofErr w:type="gramEnd"/>
      <w:r w:rsidRPr="00C54448">
        <w:t xml:space="preserve"> has been configured and updated in CMDB.</w:t>
      </w:r>
    </w:p>
    <w:p w:rsidR="00712C45" w:rsidRPr="00C54448" w:rsidRDefault="00712C45" w:rsidP="00712C45">
      <w:pPr>
        <w:pStyle w:val="ListParagraph"/>
        <w:numPr>
          <w:ilvl w:val="0"/>
          <w:numId w:val="18"/>
        </w:numPr>
        <w:rPr>
          <w:rFonts w:ascii="Arial Black" w:hAnsi="Arial Black"/>
        </w:rPr>
      </w:pPr>
      <w:r w:rsidRPr="00C54448">
        <w:t>DHCP server will have configured as per subnet by using scripts.</w:t>
      </w:r>
    </w:p>
    <w:p w:rsidR="00712C45" w:rsidRPr="00C54448" w:rsidRDefault="00712C45" w:rsidP="00712C45">
      <w:pPr>
        <w:pStyle w:val="ListParagraph"/>
        <w:numPr>
          <w:ilvl w:val="0"/>
          <w:numId w:val="18"/>
        </w:numPr>
        <w:rPr>
          <w:rFonts w:ascii="Arial Black" w:hAnsi="Arial Black"/>
        </w:rPr>
      </w:pPr>
      <w:r w:rsidRPr="00C54448">
        <w:t xml:space="preserve">Cross check scripts availability which are essentials for provisioning. </w:t>
      </w:r>
    </w:p>
    <w:p w:rsidR="00C772A6" w:rsidRDefault="00C772A6" w:rsidP="00AA69D4">
      <w:pPr>
        <w:rPr>
          <w:b/>
          <w:u w:val="single"/>
        </w:rPr>
      </w:pPr>
      <w:r>
        <w:rPr>
          <w:b/>
          <w:u w:val="single"/>
        </w:rPr>
        <w:t>Involved directories and paths:</w:t>
      </w:r>
    </w:p>
    <w:p w:rsidR="00FF41AF" w:rsidRPr="00C54448" w:rsidRDefault="00FF41AF" w:rsidP="00FF41AF">
      <w:pPr>
        <w:pStyle w:val="ListParagraph"/>
        <w:numPr>
          <w:ilvl w:val="0"/>
          <w:numId w:val="19"/>
        </w:numPr>
      </w:pPr>
      <w:r>
        <w:t>Install server script path</w:t>
      </w:r>
    </w:p>
    <w:p w:rsidR="00FF41AF" w:rsidRPr="00C54448" w:rsidRDefault="00FF41AF" w:rsidP="00FF41AF">
      <w:pPr>
        <w:pStyle w:val="ListParagraph"/>
        <w:numPr>
          <w:ilvl w:val="1"/>
          <w:numId w:val="19"/>
        </w:numPr>
      </w:pPr>
      <w:r w:rsidRPr="00D84BF4">
        <w:t>/storage/</w:t>
      </w:r>
      <w:proofErr w:type="spellStart"/>
      <w:r w:rsidRPr="00D84BF4">
        <w:t>ashu</w:t>
      </w:r>
      <w:proofErr w:type="spellEnd"/>
      <w:r w:rsidRPr="00D84BF4">
        <w:t>/Script/provisioning/</w:t>
      </w:r>
      <w:proofErr w:type="spellStart"/>
      <w:r w:rsidRPr="00D84BF4">
        <w:t>autoprovisioning</w:t>
      </w:r>
      <w:proofErr w:type="spellEnd"/>
      <w:r w:rsidRPr="00C54448">
        <w:t>/</w:t>
      </w:r>
    </w:p>
    <w:p w:rsidR="00FF41AF" w:rsidRPr="00C54448" w:rsidRDefault="00FF41AF" w:rsidP="00FF41AF">
      <w:pPr>
        <w:pStyle w:val="ListParagraph"/>
        <w:numPr>
          <w:ilvl w:val="0"/>
          <w:numId w:val="19"/>
        </w:numPr>
      </w:pPr>
      <w:r w:rsidRPr="00C54448">
        <w:t>Configuration Script’s path and Virtual Media’s  XML file Path</w:t>
      </w:r>
    </w:p>
    <w:p w:rsidR="00FF41AF" w:rsidRPr="00C54448" w:rsidRDefault="00FF41AF" w:rsidP="00FF41AF">
      <w:pPr>
        <w:pStyle w:val="ListParagraph"/>
        <w:numPr>
          <w:ilvl w:val="1"/>
          <w:numId w:val="19"/>
        </w:numPr>
      </w:pPr>
      <w:r w:rsidRPr="00C54448">
        <w:t>/storage/repo/scripts/provisioning/</w:t>
      </w:r>
      <w:proofErr w:type="spellStart"/>
      <w:r w:rsidRPr="00C54448">
        <w:t>pre_scripts</w:t>
      </w:r>
      <w:proofErr w:type="spellEnd"/>
    </w:p>
    <w:p w:rsidR="00FF41AF" w:rsidRPr="00C54448" w:rsidRDefault="00FF41AF" w:rsidP="00FF41AF">
      <w:pPr>
        <w:pStyle w:val="ListParagraph"/>
        <w:numPr>
          <w:ilvl w:val="0"/>
          <w:numId w:val="19"/>
        </w:numPr>
      </w:pPr>
      <w:r w:rsidRPr="00C54448">
        <w:t>SSTK Directory</w:t>
      </w:r>
    </w:p>
    <w:p w:rsidR="00FF41AF" w:rsidRPr="00C54448" w:rsidRDefault="00FF41AF" w:rsidP="00FF41AF">
      <w:pPr>
        <w:pStyle w:val="ListParagraph"/>
        <w:numPr>
          <w:ilvl w:val="1"/>
          <w:numId w:val="19"/>
        </w:numPr>
      </w:pPr>
      <w:r w:rsidRPr="00C54448">
        <w:t>/storage/repo/</w:t>
      </w:r>
      <w:proofErr w:type="spellStart"/>
      <w:r w:rsidRPr="00C54448">
        <w:t>os</w:t>
      </w:r>
      <w:proofErr w:type="spellEnd"/>
      <w:r w:rsidRPr="00C54448">
        <w:t>/utilities/SSSTK/</w:t>
      </w:r>
    </w:p>
    <w:p w:rsidR="00FF41AF" w:rsidRPr="00C54448" w:rsidRDefault="00FF41AF" w:rsidP="00FF41AF">
      <w:pPr>
        <w:pStyle w:val="ListParagraph"/>
        <w:numPr>
          <w:ilvl w:val="0"/>
          <w:numId w:val="19"/>
        </w:numPr>
      </w:pPr>
      <w:r w:rsidRPr="00C54448">
        <w:t>TOOLKIT Script’s path</w:t>
      </w:r>
    </w:p>
    <w:p w:rsidR="00FF41AF" w:rsidRPr="00C54448" w:rsidRDefault="00FF41AF" w:rsidP="00FF41AF">
      <w:pPr>
        <w:pStyle w:val="ListParagraph"/>
        <w:numPr>
          <w:ilvl w:val="1"/>
          <w:numId w:val="19"/>
        </w:numPr>
      </w:pPr>
      <w:r w:rsidRPr="00C54448">
        <w:lastRenderedPageBreak/>
        <w:t>/storage/repo/</w:t>
      </w:r>
      <w:proofErr w:type="spellStart"/>
      <w:r w:rsidRPr="00C54448">
        <w:t>os</w:t>
      </w:r>
      <w:proofErr w:type="spellEnd"/>
      <w:r w:rsidRPr="00C54448">
        <w:t>/utilities/SSSTK/scripts/</w:t>
      </w:r>
    </w:p>
    <w:p w:rsidR="00FF41AF" w:rsidRPr="00C54448" w:rsidRDefault="00FF41AF" w:rsidP="00FF41AF">
      <w:pPr>
        <w:pStyle w:val="ListParagraph"/>
        <w:numPr>
          <w:ilvl w:val="0"/>
          <w:numId w:val="19"/>
        </w:numPr>
      </w:pPr>
      <w:r w:rsidRPr="00C54448">
        <w:t>Magic ISO’s Path</w:t>
      </w:r>
    </w:p>
    <w:p w:rsidR="00FF41AF" w:rsidRPr="00C54448" w:rsidRDefault="00FF41AF" w:rsidP="00FF41AF">
      <w:pPr>
        <w:pStyle w:val="ListParagraph"/>
        <w:numPr>
          <w:ilvl w:val="1"/>
          <w:numId w:val="19"/>
        </w:numPr>
      </w:pPr>
      <w:r w:rsidRPr="00C54448">
        <w:t>/storage/repo/</w:t>
      </w:r>
      <w:proofErr w:type="spellStart"/>
      <w:r w:rsidRPr="00C54448">
        <w:t>magiciso</w:t>
      </w:r>
      <w:proofErr w:type="spellEnd"/>
      <w:r w:rsidRPr="00C54448">
        <w:t>/</w:t>
      </w:r>
    </w:p>
    <w:p w:rsidR="00FF41AF" w:rsidRPr="00C54448" w:rsidRDefault="00FF41AF" w:rsidP="00FF41AF">
      <w:pPr>
        <w:pStyle w:val="ListParagraph"/>
        <w:numPr>
          <w:ilvl w:val="0"/>
          <w:numId w:val="19"/>
        </w:numPr>
      </w:pPr>
      <w:proofErr w:type="spellStart"/>
      <w:r>
        <w:t>CoreOS</w:t>
      </w:r>
      <w:proofErr w:type="spellEnd"/>
      <w:r>
        <w:t xml:space="preserve"> installation Components.</w:t>
      </w:r>
    </w:p>
    <w:p w:rsidR="00FF41AF" w:rsidRDefault="00FF41AF" w:rsidP="00FF41AF">
      <w:pPr>
        <w:pStyle w:val="ListParagraph"/>
        <w:numPr>
          <w:ilvl w:val="1"/>
          <w:numId w:val="19"/>
        </w:numPr>
      </w:pPr>
      <w:r w:rsidRPr="005F6014">
        <w:t>/storage/repo/</w:t>
      </w:r>
      <w:proofErr w:type="spellStart"/>
      <w:r w:rsidRPr="005F6014">
        <w:t>os</w:t>
      </w:r>
      <w:proofErr w:type="spellEnd"/>
      <w:r w:rsidRPr="005F6014">
        <w:t>/</w:t>
      </w:r>
      <w:proofErr w:type="spellStart"/>
      <w:r w:rsidRPr="005F6014">
        <w:t>CoreLinuxOS_Beta</w:t>
      </w:r>
      <w:proofErr w:type="spellEnd"/>
    </w:p>
    <w:p w:rsidR="00FF41AF" w:rsidRDefault="00FF41AF" w:rsidP="00FF41AF">
      <w:pPr>
        <w:pStyle w:val="ListParagraph"/>
        <w:numPr>
          <w:ilvl w:val="1"/>
          <w:numId w:val="19"/>
        </w:numPr>
      </w:pPr>
      <w:r w:rsidRPr="005F6014">
        <w:t>/storage/repo/scripts/provisioning/</w:t>
      </w:r>
      <w:proofErr w:type="spellStart"/>
      <w:r w:rsidRPr="005F6014">
        <w:t>XML_files</w:t>
      </w:r>
      <w:proofErr w:type="spellEnd"/>
    </w:p>
    <w:p w:rsidR="00FF41AF" w:rsidRPr="00C54448" w:rsidRDefault="00FF41AF" w:rsidP="00FF41AF">
      <w:pPr>
        <w:pStyle w:val="ListParagraph"/>
        <w:numPr>
          <w:ilvl w:val="1"/>
          <w:numId w:val="19"/>
        </w:numPr>
      </w:pPr>
      <w:r w:rsidRPr="005F6014">
        <w:t>/storage/</w:t>
      </w:r>
      <w:proofErr w:type="spellStart"/>
      <w:r w:rsidRPr="005F6014">
        <w:t>osinstall</w:t>
      </w:r>
      <w:proofErr w:type="spellEnd"/>
    </w:p>
    <w:p w:rsidR="00AA69D4" w:rsidRDefault="00AA69D4" w:rsidP="00AA69D4">
      <w:r w:rsidRPr="003459E8">
        <w:rPr>
          <w:b/>
          <w:u w:val="single"/>
        </w:rPr>
        <w:t>Script name:</w:t>
      </w:r>
      <w:r>
        <w:t xml:space="preserve"> </w:t>
      </w:r>
      <w:proofErr w:type="spellStart"/>
      <w:r w:rsidR="00CA689F" w:rsidRPr="0097511A">
        <w:rPr>
          <w:b/>
          <w:sz w:val="24"/>
          <w:szCs w:val="24"/>
        </w:rPr>
        <w:t>autoprovision</w:t>
      </w:r>
      <w:proofErr w:type="spellEnd"/>
      <w:r w:rsidR="00CA689F">
        <w:t xml:space="preserve"> </w:t>
      </w:r>
      <w:r>
        <w:t>[To execute run, “</w:t>
      </w:r>
      <w:proofErr w:type="spellStart"/>
      <w:r>
        <w:t>sh</w:t>
      </w:r>
      <w:proofErr w:type="spellEnd"/>
      <w:r>
        <w:t xml:space="preserve"> </w:t>
      </w:r>
      <w:proofErr w:type="spellStart"/>
      <w:r w:rsidR="00CA689F" w:rsidRPr="0097511A">
        <w:rPr>
          <w:b/>
          <w:sz w:val="24"/>
          <w:szCs w:val="24"/>
        </w:rPr>
        <w:t>autoprovision</w:t>
      </w:r>
      <w:proofErr w:type="spellEnd"/>
      <w:r>
        <w:t>”]</w:t>
      </w:r>
    </w:p>
    <w:p w:rsidR="000F5092" w:rsidRDefault="000F5092" w:rsidP="00AA69D4">
      <w:r>
        <w:rPr>
          <w:noProof/>
          <w:lang w:eastAsia="en-IN"/>
        </w:rPr>
        <w:drawing>
          <wp:inline distT="0" distB="0" distL="0" distR="0" wp14:anchorId="7A0793E7" wp14:editId="0FC20C05">
            <wp:extent cx="5943600" cy="12566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56665"/>
                    </a:xfrm>
                    <a:prstGeom prst="rect">
                      <a:avLst/>
                    </a:prstGeom>
                  </pic:spPr>
                </pic:pic>
              </a:graphicData>
            </a:graphic>
          </wp:inline>
        </w:drawing>
      </w:r>
    </w:p>
    <w:p w:rsidR="000F5092" w:rsidRDefault="000F5092" w:rsidP="00AA69D4">
      <w:r>
        <w:rPr>
          <w:noProof/>
          <w:lang w:eastAsia="en-IN"/>
        </w:rPr>
        <w:drawing>
          <wp:inline distT="0" distB="0" distL="0" distR="0" wp14:anchorId="2253C7A7" wp14:editId="031F0F1D">
            <wp:extent cx="5943600" cy="2535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35555"/>
                    </a:xfrm>
                    <a:prstGeom prst="rect">
                      <a:avLst/>
                    </a:prstGeom>
                  </pic:spPr>
                </pic:pic>
              </a:graphicData>
            </a:graphic>
          </wp:inline>
        </w:drawing>
      </w:r>
    </w:p>
    <w:p w:rsidR="000F5092" w:rsidRDefault="000F5092" w:rsidP="00AA69D4">
      <w:r>
        <w:t>Enter the project id and follow the option for phase-2.</w:t>
      </w:r>
    </w:p>
    <w:p w:rsidR="00AA69D4" w:rsidRDefault="00AA69D4" w:rsidP="00AA69D4">
      <w:r w:rsidRPr="003459E8">
        <w:rPr>
          <w:b/>
          <w:u w:val="single"/>
        </w:rPr>
        <w:t>Script path:</w:t>
      </w:r>
      <w:r>
        <w:t xml:space="preserve"> 10.137.2.57:/</w:t>
      </w:r>
      <w:r w:rsidR="00CA689F" w:rsidRPr="00CA689F">
        <w:t>storage/</w:t>
      </w:r>
      <w:proofErr w:type="spellStart"/>
      <w:r w:rsidR="00CA689F" w:rsidRPr="00CA689F">
        <w:t>ashu</w:t>
      </w:r>
      <w:proofErr w:type="spellEnd"/>
      <w:r w:rsidR="00CA689F" w:rsidRPr="00CA689F">
        <w:t>/Scrip</w:t>
      </w:r>
      <w:r w:rsidR="00CA689F">
        <w:t>t/provisioning/</w:t>
      </w:r>
      <w:proofErr w:type="spellStart"/>
      <w:r w:rsidR="00CA689F">
        <w:t>autoprovisioning</w:t>
      </w:r>
      <w:proofErr w:type="spellEnd"/>
      <w:r>
        <w:t>/</w:t>
      </w:r>
    </w:p>
    <w:p w:rsidR="00AA69D4" w:rsidRDefault="00AA69D4" w:rsidP="00AA69D4">
      <w:pPr>
        <w:rPr>
          <w:b/>
        </w:rPr>
      </w:pPr>
      <w:r w:rsidRPr="004032AA">
        <w:rPr>
          <w:b/>
        </w:rPr>
        <w:t xml:space="preserve">Note: This script is not running through </w:t>
      </w:r>
      <w:proofErr w:type="spellStart"/>
      <w:r w:rsidRPr="004032AA">
        <w:rPr>
          <w:b/>
        </w:rPr>
        <w:t>cron</w:t>
      </w:r>
      <w:proofErr w:type="spellEnd"/>
      <w:r w:rsidRPr="004032AA">
        <w:rPr>
          <w:b/>
        </w:rPr>
        <w:t xml:space="preserve">, so need to run through </w:t>
      </w:r>
      <w:r>
        <w:rPr>
          <w:b/>
        </w:rPr>
        <w:t>10.137.2.57</w:t>
      </w:r>
      <w:r w:rsidRPr="004032AA">
        <w:rPr>
          <w:b/>
        </w:rPr>
        <w:t xml:space="preserve"> whenever required.</w:t>
      </w:r>
    </w:p>
    <w:p w:rsidR="00AA69D4" w:rsidRDefault="00AA69D4" w:rsidP="00AA69D4">
      <w:pPr>
        <w:rPr>
          <w:b/>
          <w:u w:val="single"/>
        </w:rPr>
      </w:pPr>
      <w:r w:rsidRPr="00260A66">
        <w:rPr>
          <w:b/>
          <w:u w:val="single"/>
        </w:rPr>
        <w:t>Script Flow:</w:t>
      </w:r>
    </w:p>
    <w:p w:rsidR="00374463" w:rsidRDefault="00374463" w:rsidP="00374463">
      <w:pPr>
        <w:pStyle w:val="ListParagraph"/>
        <w:numPr>
          <w:ilvl w:val="0"/>
          <w:numId w:val="20"/>
        </w:numPr>
      </w:pPr>
      <w:proofErr w:type="spellStart"/>
      <w:proofErr w:type="gramStart"/>
      <w:r>
        <w:t>autoprovision</w:t>
      </w:r>
      <w:proofErr w:type="spellEnd"/>
      <w:proofErr w:type="gramEnd"/>
      <w:r>
        <w:t xml:space="preserve"> is user defined menu script; we can choose option based upon the step you want to execute.</w:t>
      </w:r>
    </w:p>
    <w:p w:rsidR="00374463" w:rsidRDefault="00374463" w:rsidP="00374463">
      <w:pPr>
        <w:pStyle w:val="ListParagraph"/>
        <w:ind w:left="1485"/>
      </w:pPr>
      <w:r>
        <w:t>NOTE:</w:t>
      </w:r>
      <w:r>
        <w:tab/>
      </w:r>
    </w:p>
    <w:p w:rsidR="00374463" w:rsidRDefault="00374463" w:rsidP="00374463">
      <w:pPr>
        <w:pStyle w:val="ListParagraph"/>
        <w:numPr>
          <w:ilvl w:val="1"/>
          <w:numId w:val="20"/>
        </w:numPr>
      </w:pPr>
      <w:r>
        <w:t>Please don’t skip or jump the step.</w:t>
      </w:r>
    </w:p>
    <w:p w:rsidR="00374463" w:rsidRDefault="00374463" w:rsidP="00374463">
      <w:pPr>
        <w:pStyle w:val="ListParagraph"/>
        <w:numPr>
          <w:ilvl w:val="1"/>
          <w:numId w:val="20"/>
        </w:numPr>
      </w:pPr>
      <w:r>
        <w:t>For each and every step there is individual module designed, as per requirement you can execute it separately.</w:t>
      </w:r>
    </w:p>
    <w:p w:rsidR="00374463" w:rsidRDefault="00374463" w:rsidP="00374463">
      <w:pPr>
        <w:pStyle w:val="ListParagraph"/>
        <w:numPr>
          <w:ilvl w:val="0"/>
          <w:numId w:val="20"/>
        </w:numPr>
      </w:pPr>
      <w:r>
        <w:t>Pre-check script execution:</w:t>
      </w:r>
    </w:p>
    <w:p w:rsidR="00374463" w:rsidRDefault="00374463" w:rsidP="00374463">
      <w:pPr>
        <w:pStyle w:val="ListParagraph"/>
        <w:numPr>
          <w:ilvl w:val="1"/>
          <w:numId w:val="20"/>
        </w:numPr>
      </w:pPr>
      <w:r>
        <w:lastRenderedPageBreak/>
        <w:t>You can execute this script by select option no. 1 from menu OR separately from the concern path.</w:t>
      </w:r>
    </w:p>
    <w:p w:rsidR="00374463" w:rsidRDefault="00374463" w:rsidP="00374463">
      <w:pPr>
        <w:pStyle w:val="ListParagraph"/>
        <w:numPr>
          <w:ilvl w:val="1"/>
          <w:numId w:val="20"/>
        </w:numPr>
      </w:pPr>
      <w:r>
        <w:t xml:space="preserve">This scripts validate ILO related information into the </w:t>
      </w:r>
      <w:proofErr w:type="spellStart"/>
      <w:r>
        <w:t>t_server_provisioning</w:t>
      </w:r>
      <w:proofErr w:type="spellEnd"/>
      <w:r>
        <w:t xml:space="preserve">  like </w:t>
      </w:r>
      <w:proofErr w:type="spellStart"/>
      <w:r>
        <w:t>ilorsa_ip</w:t>
      </w:r>
      <w:proofErr w:type="spellEnd"/>
      <w:r>
        <w:t xml:space="preserve">, </w:t>
      </w:r>
      <w:proofErr w:type="spellStart"/>
      <w:r>
        <w:t>ilorsa_gateway</w:t>
      </w:r>
      <w:proofErr w:type="spellEnd"/>
      <w:r>
        <w:t xml:space="preserve"> and </w:t>
      </w:r>
      <w:proofErr w:type="spellStart"/>
      <w:r>
        <w:t>ilorsa_subnet_mask</w:t>
      </w:r>
      <w:proofErr w:type="spellEnd"/>
      <w:r>
        <w:t xml:space="preserve"> {should not be null or Blank}; also validating </w:t>
      </w:r>
      <w:proofErr w:type="spellStart"/>
      <w:r>
        <w:t>ilorsa_status</w:t>
      </w:r>
      <w:proofErr w:type="spellEnd"/>
      <w:r>
        <w:t xml:space="preserve"> should be IIC (ILO IP configured)</w:t>
      </w:r>
    </w:p>
    <w:p w:rsidR="00374463" w:rsidRDefault="00374463" w:rsidP="00374463">
      <w:pPr>
        <w:pStyle w:val="ListParagraph"/>
        <w:numPr>
          <w:ilvl w:val="1"/>
          <w:numId w:val="20"/>
        </w:numPr>
      </w:pPr>
      <w:r>
        <w:t xml:space="preserve">Validate the status as FWU / FUN column in </w:t>
      </w:r>
      <w:proofErr w:type="spellStart"/>
      <w:r>
        <w:t>t_server_provisioning</w:t>
      </w:r>
      <w:proofErr w:type="spellEnd"/>
      <w:r>
        <w:t xml:space="preserve"> table.</w:t>
      </w:r>
    </w:p>
    <w:p w:rsidR="00374463" w:rsidRDefault="00374463" w:rsidP="00374463">
      <w:pPr>
        <w:pStyle w:val="ListParagraph"/>
        <w:numPr>
          <w:ilvl w:val="1"/>
          <w:numId w:val="20"/>
        </w:numPr>
      </w:pPr>
      <w:r>
        <w:t xml:space="preserve">It will GO ahead for the next validation process only for the servers which are successfully passed </w:t>
      </w:r>
      <w:r w:rsidRPr="004C47AF">
        <w:rPr>
          <w:b/>
        </w:rPr>
        <w:t>step b &amp; c.</w:t>
      </w:r>
    </w:p>
    <w:p w:rsidR="00374463" w:rsidRDefault="00374463" w:rsidP="00374463">
      <w:pPr>
        <w:pStyle w:val="ListParagraph"/>
        <w:numPr>
          <w:ilvl w:val="1"/>
          <w:numId w:val="20"/>
        </w:numPr>
      </w:pPr>
      <w:r>
        <w:t>Pre-check steps defined into two major parts.</w:t>
      </w:r>
    </w:p>
    <w:p w:rsidR="00374463" w:rsidRDefault="00374463" w:rsidP="00374463">
      <w:pPr>
        <w:pStyle w:val="ListParagraph"/>
        <w:numPr>
          <w:ilvl w:val="2"/>
          <w:numId w:val="20"/>
        </w:numPr>
      </w:pPr>
      <w:r>
        <w:t xml:space="preserve">Mandatories Validations </w:t>
      </w:r>
    </w:p>
    <w:p w:rsidR="00374463" w:rsidRDefault="00374463" w:rsidP="00374463">
      <w:pPr>
        <w:pStyle w:val="ListParagraph"/>
        <w:numPr>
          <w:ilvl w:val="3"/>
          <w:numId w:val="20"/>
        </w:numPr>
      </w:pPr>
      <w:r>
        <w:t>NOT NULL OR BLANK (VLAN_ID, SERVERHALL, FACILITY_ID)</w:t>
      </w:r>
    </w:p>
    <w:p w:rsidR="00374463" w:rsidRDefault="00374463" w:rsidP="00374463">
      <w:pPr>
        <w:pStyle w:val="ListParagraph"/>
        <w:numPr>
          <w:ilvl w:val="3"/>
          <w:numId w:val="20"/>
        </w:numPr>
      </w:pPr>
      <w:r>
        <w:t>BLANK (DATA_IP, DATA_SUBNET_MASK AND DATA_GATEWAY)</w:t>
      </w:r>
    </w:p>
    <w:p w:rsidR="00374463" w:rsidRDefault="00374463" w:rsidP="00374463">
      <w:pPr>
        <w:pStyle w:val="ListParagraph"/>
        <w:numPr>
          <w:ilvl w:val="2"/>
          <w:numId w:val="20"/>
        </w:numPr>
      </w:pPr>
      <w:r>
        <w:t xml:space="preserve">Optional Validations </w:t>
      </w:r>
    </w:p>
    <w:p w:rsidR="00374463" w:rsidRDefault="00374463" w:rsidP="00374463">
      <w:pPr>
        <w:pStyle w:val="ListParagraph"/>
        <w:numPr>
          <w:ilvl w:val="3"/>
          <w:numId w:val="20"/>
        </w:numPr>
      </w:pPr>
      <w:r>
        <w:t>PROFILE</w:t>
      </w:r>
    </w:p>
    <w:p w:rsidR="00374463" w:rsidRDefault="00374463" w:rsidP="00374463">
      <w:pPr>
        <w:pStyle w:val="ListParagraph"/>
        <w:numPr>
          <w:ilvl w:val="3"/>
          <w:numId w:val="20"/>
        </w:numPr>
      </w:pPr>
      <w:r>
        <w:t>ROLE_PROFILE</w:t>
      </w:r>
    </w:p>
    <w:p w:rsidR="00374463" w:rsidRDefault="00374463" w:rsidP="00374463">
      <w:pPr>
        <w:pStyle w:val="ListParagraph"/>
        <w:numPr>
          <w:ilvl w:val="3"/>
          <w:numId w:val="20"/>
        </w:numPr>
      </w:pPr>
      <w:r>
        <w:t>HARDWARE_PROFILE</w:t>
      </w:r>
    </w:p>
    <w:p w:rsidR="00374463" w:rsidRDefault="00374463" w:rsidP="00374463">
      <w:pPr>
        <w:pStyle w:val="ListParagraph"/>
        <w:numPr>
          <w:ilvl w:val="3"/>
          <w:numId w:val="20"/>
        </w:numPr>
      </w:pPr>
      <w:r>
        <w:t>JOB_ID</w:t>
      </w:r>
    </w:p>
    <w:p w:rsidR="00374463" w:rsidRPr="00DE7220" w:rsidRDefault="00374463" w:rsidP="00374463">
      <w:pPr>
        <w:pStyle w:val="ListParagraph"/>
        <w:numPr>
          <w:ilvl w:val="1"/>
          <w:numId w:val="20"/>
        </w:numPr>
      </w:pPr>
      <w:r>
        <w:t xml:space="preserve">After Successfully validation of step no 2.e.i {1, 2}, It assigns </w:t>
      </w:r>
      <w:proofErr w:type="spellStart"/>
      <w:r>
        <w:t>data_ip</w:t>
      </w:r>
      <w:proofErr w:type="spellEnd"/>
      <w:r>
        <w:t xml:space="preserve"> based upon the </w:t>
      </w:r>
      <w:proofErr w:type="spellStart"/>
      <w:r>
        <w:t>vlan_id</w:t>
      </w:r>
      <w:proofErr w:type="spellEnd"/>
      <w:r>
        <w:t xml:space="preserve"> by calling script </w:t>
      </w:r>
      <w:r w:rsidRPr="00DE7220">
        <w:rPr>
          <w:b/>
        </w:rPr>
        <w:t>“</w:t>
      </w:r>
      <w:proofErr w:type="spellStart"/>
      <w:r w:rsidRPr="00DE7220">
        <w:rPr>
          <w:b/>
        </w:rPr>
        <w:t>ipman</w:t>
      </w:r>
      <w:proofErr w:type="spellEnd"/>
      <w:r w:rsidRPr="00DE7220">
        <w:rPr>
          <w:b/>
        </w:rPr>
        <w:t>”</w:t>
      </w:r>
      <w:r>
        <w:rPr>
          <w:b/>
        </w:rPr>
        <w:t>.</w:t>
      </w:r>
    </w:p>
    <w:p w:rsidR="00374463" w:rsidRDefault="00374463" w:rsidP="00374463">
      <w:pPr>
        <w:pStyle w:val="ListParagraph"/>
        <w:numPr>
          <w:ilvl w:val="1"/>
          <w:numId w:val="20"/>
        </w:numPr>
      </w:pPr>
      <w:proofErr w:type="spellStart"/>
      <w:proofErr w:type="gramStart"/>
      <w:r>
        <w:rPr>
          <w:b/>
        </w:rPr>
        <w:t>ipman</w:t>
      </w:r>
      <w:proofErr w:type="spellEnd"/>
      <w:proofErr w:type="gramEnd"/>
      <w:r>
        <w:rPr>
          <w:b/>
        </w:rPr>
        <w:t xml:space="preserve"> </w:t>
      </w:r>
      <w:r>
        <w:t>plays two major role in phase-2 of provisioning process.</w:t>
      </w:r>
    </w:p>
    <w:p w:rsidR="00374463" w:rsidRPr="00DE7220" w:rsidRDefault="00374463" w:rsidP="00374463">
      <w:pPr>
        <w:pStyle w:val="ListParagraph"/>
        <w:numPr>
          <w:ilvl w:val="2"/>
          <w:numId w:val="20"/>
        </w:numPr>
      </w:pPr>
      <w:r>
        <w:rPr>
          <w:b/>
        </w:rPr>
        <w:t>IP Validation.</w:t>
      </w:r>
    </w:p>
    <w:p w:rsidR="00374463" w:rsidRPr="00DE7220" w:rsidRDefault="00374463" w:rsidP="00374463">
      <w:pPr>
        <w:pStyle w:val="ListParagraph"/>
        <w:numPr>
          <w:ilvl w:val="3"/>
          <w:numId w:val="20"/>
        </w:numPr>
      </w:pPr>
      <w:r>
        <w:t xml:space="preserve">If </w:t>
      </w:r>
      <w:proofErr w:type="spellStart"/>
      <w:r>
        <w:t>data_ip</w:t>
      </w:r>
      <w:proofErr w:type="spellEnd"/>
      <w:r>
        <w:t xml:space="preserve"> and other required information has already been populated into </w:t>
      </w:r>
      <w:proofErr w:type="spellStart"/>
      <w:r>
        <w:t>t_server_</w:t>
      </w:r>
      <w:proofErr w:type="gramStart"/>
      <w:r>
        <w:t>provisioning</w:t>
      </w:r>
      <w:proofErr w:type="spellEnd"/>
      <w:r>
        <w:t xml:space="preserve"> ;</w:t>
      </w:r>
      <w:proofErr w:type="gramEnd"/>
      <w:r>
        <w:t xml:space="preserve"> it will be validate information in </w:t>
      </w:r>
      <w:proofErr w:type="spellStart"/>
      <w:r>
        <w:t>t_ipstatus</w:t>
      </w:r>
      <w:proofErr w:type="spellEnd"/>
      <w:r>
        <w:t xml:space="preserve"> server.</w:t>
      </w:r>
    </w:p>
    <w:p w:rsidR="00374463" w:rsidRPr="00DE7220" w:rsidRDefault="00374463" w:rsidP="00374463">
      <w:pPr>
        <w:pStyle w:val="ListParagraph"/>
        <w:numPr>
          <w:ilvl w:val="2"/>
          <w:numId w:val="20"/>
        </w:numPr>
      </w:pPr>
      <w:r>
        <w:rPr>
          <w:b/>
        </w:rPr>
        <w:t>IP Allocation.</w:t>
      </w:r>
    </w:p>
    <w:p w:rsidR="00374463" w:rsidRDefault="00374463" w:rsidP="00374463">
      <w:pPr>
        <w:pStyle w:val="ListParagraph"/>
        <w:numPr>
          <w:ilvl w:val="3"/>
          <w:numId w:val="20"/>
        </w:numPr>
      </w:pPr>
      <w:r>
        <w:t xml:space="preserve">Based upon the step 2.e.i {1, 2} ; it will allocate </w:t>
      </w:r>
      <w:proofErr w:type="spellStart"/>
      <w:r>
        <w:t>data_ip</w:t>
      </w:r>
      <w:proofErr w:type="spellEnd"/>
      <w:r>
        <w:t xml:space="preserve"> and required information into </w:t>
      </w:r>
      <w:proofErr w:type="spellStart"/>
      <w:r>
        <w:t>t_server_provisioning</w:t>
      </w:r>
      <w:proofErr w:type="spellEnd"/>
      <w:r>
        <w:t xml:space="preserve"> as well as </w:t>
      </w:r>
      <w:proofErr w:type="spellStart"/>
      <w:r>
        <w:t>t_jpstatus</w:t>
      </w:r>
      <w:proofErr w:type="spellEnd"/>
    </w:p>
    <w:p w:rsidR="00374463" w:rsidRDefault="00374463" w:rsidP="00374463">
      <w:pPr>
        <w:pStyle w:val="ListParagraph"/>
        <w:numPr>
          <w:ilvl w:val="3"/>
          <w:numId w:val="20"/>
        </w:numPr>
      </w:pPr>
      <w:r>
        <w:t xml:space="preserve">It checks status FREE in </w:t>
      </w:r>
      <w:proofErr w:type="spellStart"/>
      <w:r>
        <w:t>t_ipstatus</w:t>
      </w:r>
      <w:proofErr w:type="spellEnd"/>
      <w:r>
        <w:t xml:space="preserve"> table and ping FREE IP, before allocate </w:t>
      </w:r>
      <w:proofErr w:type="spellStart"/>
      <w:r>
        <w:t>data_ip</w:t>
      </w:r>
      <w:proofErr w:type="spellEnd"/>
      <w:r>
        <w:t xml:space="preserve"> from </w:t>
      </w:r>
      <w:proofErr w:type="spellStart"/>
      <w:r>
        <w:t>t_ipstatus</w:t>
      </w:r>
      <w:proofErr w:type="spellEnd"/>
      <w:r>
        <w:t xml:space="preserve"> depends upon </w:t>
      </w:r>
      <w:proofErr w:type="spellStart"/>
      <w:r>
        <w:t>vlan_id</w:t>
      </w:r>
      <w:proofErr w:type="spellEnd"/>
      <w:r>
        <w:t xml:space="preserve"> and </w:t>
      </w:r>
      <w:proofErr w:type="spellStart"/>
      <w:r>
        <w:t>serverhall</w:t>
      </w:r>
      <w:proofErr w:type="spellEnd"/>
      <w:r>
        <w:t xml:space="preserve"> and </w:t>
      </w:r>
      <w:proofErr w:type="spellStart"/>
      <w:r>
        <w:t>facility_id</w:t>
      </w:r>
      <w:proofErr w:type="spellEnd"/>
      <w:r>
        <w:t xml:space="preserve"> mentioned into </w:t>
      </w:r>
      <w:proofErr w:type="spellStart"/>
      <w:r>
        <w:t>t_server_provisioning</w:t>
      </w:r>
      <w:proofErr w:type="spellEnd"/>
      <w:r>
        <w:t xml:space="preserve"> and finally update </w:t>
      </w:r>
      <w:proofErr w:type="spellStart"/>
      <w:r>
        <w:t>t_ipstatus</w:t>
      </w:r>
      <w:proofErr w:type="spellEnd"/>
      <w:r>
        <w:t xml:space="preserve"> </w:t>
      </w:r>
      <w:proofErr w:type="spellStart"/>
      <w:r>
        <w:t>colume</w:t>
      </w:r>
      <w:proofErr w:type="spellEnd"/>
      <w:r>
        <w:t xml:space="preserve">  and set </w:t>
      </w:r>
      <w:proofErr w:type="spellStart"/>
      <w:r>
        <w:t>serialnumber</w:t>
      </w:r>
      <w:proofErr w:type="spellEnd"/>
      <w:r>
        <w:t xml:space="preserve">, hostname and </w:t>
      </w:r>
      <w:proofErr w:type="spellStart"/>
      <w:r>
        <w:t>ip_status</w:t>
      </w:r>
      <w:proofErr w:type="spellEnd"/>
      <w:r>
        <w:t>=’USED’</w:t>
      </w:r>
    </w:p>
    <w:p w:rsidR="00374463" w:rsidRDefault="00374463" w:rsidP="00374463">
      <w:pPr>
        <w:pStyle w:val="ListParagraph"/>
        <w:numPr>
          <w:ilvl w:val="0"/>
          <w:numId w:val="20"/>
        </w:numPr>
      </w:pPr>
      <w:proofErr w:type="spellStart"/>
      <w:proofErr w:type="gramStart"/>
      <w:r w:rsidRPr="000C3AA4">
        <w:t>magiciso</w:t>
      </w:r>
      <w:proofErr w:type="spellEnd"/>
      <w:proofErr w:type="gramEnd"/>
      <w:r>
        <w:t xml:space="preserve"> script to build </w:t>
      </w:r>
      <w:proofErr w:type="spellStart"/>
      <w:r>
        <w:t>magic.iso</w:t>
      </w:r>
      <w:proofErr w:type="spellEnd"/>
      <w:r>
        <w:t xml:space="preserve"> and stich required information into the same.</w:t>
      </w:r>
    </w:p>
    <w:p w:rsidR="00374463" w:rsidRDefault="00374463" w:rsidP="00374463">
      <w:pPr>
        <w:pStyle w:val="ListParagraph"/>
        <w:numPr>
          <w:ilvl w:val="1"/>
          <w:numId w:val="20"/>
        </w:numPr>
      </w:pPr>
      <w:r>
        <w:t>You can execute this module by selecting option no.2 OR individually as needed.</w:t>
      </w:r>
    </w:p>
    <w:p w:rsidR="00374463" w:rsidRDefault="00374463" w:rsidP="00374463">
      <w:pPr>
        <w:pStyle w:val="ListParagraph"/>
        <w:numPr>
          <w:ilvl w:val="1"/>
          <w:numId w:val="20"/>
        </w:numPr>
      </w:pPr>
      <w:r>
        <w:t xml:space="preserve">Takes care of discovery, get network port and switch information, RAID configuration, </w:t>
      </w:r>
      <w:proofErr w:type="spellStart"/>
      <w:r>
        <w:t>kickstart</w:t>
      </w:r>
      <w:proofErr w:type="spellEnd"/>
      <w:r>
        <w:t xml:space="preserve"> creation and 10gig PXE enablement.</w:t>
      </w:r>
    </w:p>
    <w:p w:rsidR="00374463" w:rsidRDefault="00374463" w:rsidP="00374463">
      <w:pPr>
        <w:pStyle w:val="ListParagraph"/>
        <w:numPr>
          <w:ilvl w:val="1"/>
          <w:numId w:val="20"/>
        </w:numPr>
      </w:pPr>
      <w:r>
        <w:t xml:space="preserve">It gives liberty to create new or edit the existing </w:t>
      </w:r>
      <w:proofErr w:type="spellStart"/>
      <w:r w:rsidRPr="009D35AF">
        <w:rPr>
          <w:b/>
        </w:rPr>
        <w:t>job_id</w:t>
      </w:r>
      <w:proofErr w:type="spellEnd"/>
      <w:r>
        <w:t xml:space="preserve"> depends upon the requirement.</w:t>
      </w:r>
    </w:p>
    <w:p w:rsidR="00374463" w:rsidRDefault="00374463" w:rsidP="00374463">
      <w:pPr>
        <w:pStyle w:val="ListParagraph"/>
        <w:numPr>
          <w:ilvl w:val="2"/>
          <w:numId w:val="20"/>
        </w:numPr>
      </w:pPr>
      <w:r w:rsidRPr="00C54448">
        <w:t xml:space="preserve">JOB_ID is alphanumeric number, which will generate for one project and update the same in </w:t>
      </w:r>
      <w:proofErr w:type="spellStart"/>
      <w:r w:rsidRPr="00C54448">
        <w:t>t_server_provisioning</w:t>
      </w:r>
      <w:proofErr w:type="spellEnd"/>
      <w:r w:rsidRPr="00C54448">
        <w:t xml:space="preserve"> table.</w:t>
      </w:r>
    </w:p>
    <w:p w:rsidR="00374463" w:rsidRDefault="00374463" w:rsidP="00374463">
      <w:pPr>
        <w:pStyle w:val="ListParagraph"/>
        <w:numPr>
          <w:ilvl w:val="2"/>
          <w:numId w:val="20"/>
        </w:numPr>
      </w:pPr>
      <w:r w:rsidRPr="00C54448">
        <w:t xml:space="preserve">JOB_ID.TXT is file which contains </w:t>
      </w:r>
      <w:proofErr w:type="spellStart"/>
      <w:r w:rsidRPr="00C54448">
        <w:t>serialnumber</w:t>
      </w:r>
      <w:proofErr w:type="gramStart"/>
      <w:r w:rsidRPr="00C54448">
        <w:t>,dataip</w:t>
      </w:r>
      <w:proofErr w:type="spellEnd"/>
      <w:proofErr w:type="gramEnd"/>
      <w:r w:rsidRPr="00C54448">
        <w:t xml:space="preserve">, subnet and gateway </w:t>
      </w:r>
      <w:r>
        <w:t>,</w:t>
      </w:r>
      <w:proofErr w:type="spellStart"/>
      <w:r>
        <w:t>vlan_id</w:t>
      </w:r>
      <w:proofErr w:type="spellEnd"/>
      <w:r>
        <w:t xml:space="preserve"> </w:t>
      </w:r>
      <w:r w:rsidRPr="00C54448">
        <w:t xml:space="preserve">information from </w:t>
      </w:r>
      <w:proofErr w:type="spellStart"/>
      <w:r w:rsidRPr="00C54448">
        <w:t>t_server_provisioning</w:t>
      </w:r>
      <w:proofErr w:type="spellEnd"/>
      <w:r w:rsidRPr="00C54448">
        <w:t xml:space="preserve"> table and will be built along with magic </w:t>
      </w:r>
      <w:proofErr w:type="spellStart"/>
      <w:r w:rsidRPr="00C54448">
        <w:t>iso</w:t>
      </w:r>
      <w:proofErr w:type="spellEnd"/>
      <w:r w:rsidRPr="00C54448">
        <w:t>.</w:t>
      </w:r>
    </w:p>
    <w:p w:rsidR="00374463" w:rsidRDefault="00374463" w:rsidP="00374463">
      <w:pPr>
        <w:pStyle w:val="ListParagraph"/>
        <w:numPr>
          <w:ilvl w:val="1"/>
          <w:numId w:val="20"/>
        </w:numPr>
      </w:pPr>
      <w:r w:rsidRPr="00C54448">
        <w:t xml:space="preserve">Update JOB_ID to </w:t>
      </w:r>
      <w:proofErr w:type="spellStart"/>
      <w:r w:rsidRPr="00C54448">
        <w:t>t_server</w:t>
      </w:r>
      <w:r>
        <w:t>_provisioning</w:t>
      </w:r>
      <w:proofErr w:type="spellEnd"/>
      <w:r>
        <w:t xml:space="preserve">; </w:t>
      </w:r>
      <w:r w:rsidRPr="00C54448">
        <w:t>Creation of JOB_ID.xml files under Virtual Media’s XML file Path.</w:t>
      </w:r>
    </w:p>
    <w:p w:rsidR="00374463" w:rsidRDefault="00374463" w:rsidP="00374463">
      <w:pPr>
        <w:pStyle w:val="ListParagraph"/>
        <w:numPr>
          <w:ilvl w:val="1"/>
          <w:numId w:val="20"/>
        </w:numPr>
      </w:pPr>
      <w:r w:rsidRPr="00C54448">
        <w:t xml:space="preserve">Building of Magic ISO (HP smart scripting toolkit) with latest JOB_ID.txt files along with </w:t>
      </w:r>
      <w:r w:rsidRPr="009D35AF">
        <w:rPr>
          <w:b/>
          <w:i/>
        </w:rPr>
        <w:t>toolkit scripts</w:t>
      </w:r>
      <w:r>
        <w:t xml:space="preserve"> under Magic </w:t>
      </w:r>
      <w:proofErr w:type="spellStart"/>
      <w:r>
        <w:t>iso’s</w:t>
      </w:r>
      <w:proofErr w:type="spellEnd"/>
      <w:r>
        <w:t xml:space="preserve"> path and store the </w:t>
      </w:r>
      <w:proofErr w:type="spellStart"/>
      <w:r>
        <w:t>job_id.iso</w:t>
      </w:r>
      <w:proofErr w:type="spellEnd"/>
      <w:r>
        <w:t xml:space="preserve"> under /storage/repo/</w:t>
      </w:r>
      <w:proofErr w:type="spellStart"/>
      <w:r>
        <w:t>magiciso</w:t>
      </w:r>
      <w:proofErr w:type="spellEnd"/>
      <w:r>
        <w:t>/ and update status=</w:t>
      </w:r>
      <w:r w:rsidRPr="00BA27B0">
        <w:rPr>
          <w:b/>
        </w:rPr>
        <w:t>’MIC’</w:t>
      </w:r>
      <w:r>
        <w:t xml:space="preserve"> in </w:t>
      </w:r>
      <w:proofErr w:type="spellStart"/>
      <w:r>
        <w:t>cmdb</w:t>
      </w:r>
      <w:proofErr w:type="spellEnd"/>
      <w:r>
        <w:t>.</w:t>
      </w:r>
    </w:p>
    <w:p w:rsidR="00374463" w:rsidRDefault="00374463" w:rsidP="00374463">
      <w:pPr>
        <w:pStyle w:val="ListParagraph"/>
        <w:numPr>
          <w:ilvl w:val="0"/>
          <w:numId w:val="20"/>
        </w:numPr>
      </w:pPr>
      <w:proofErr w:type="spellStart"/>
      <w:proofErr w:type="gramStart"/>
      <w:r>
        <w:t>a</w:t>
      </w:r>
      <w:r w:rsidRPr="009D35AF">
        <w:t>ttachmagiciso</w:t>
      </w:r>
      <w:proofErr w:type="spellEnd"/>
      <w:proofErr w:type="gramEnd"/>
      <w:r>
        <w:t xml:space="preserve"> script reset server using ILO API.</w:t>
      </w:r>
    </w:p>
    <w:p w:rsidR="00374463" w:rsidRDefault="00374463" w:rsidP="00374463">
      <w:pPr>
        <w:pStyle w:val="ListParagraph"/>
        <w:numPr>
          <w:ilvl w:val="1"/>
          <w:numId w:val="20"/>
        </w:numPr>
      </w:pPr>
      <w:r>
        <w:lastRenderedPageBreak/>
        <w:t>You can execute this module by selecting option no.3 OR individually as needed</w:t>
      </w:r>
    </w:p>
    <w:p w:rsidR="00374463" w:rsidRDefault="00374463" w:rsidP="00374463">
      <w:pPr>
        <w:pStyle w:val="ListParagraph"/>
        <w:numPr>
          <w:ilvl w:val="1"/>
          <w:numId w:val="20"/>
        </w:numPr>
      </w:pPr>
      <w:r>
        <w:t xml:space="preserve">Reset ILO and attach </w:t>
      </w:r>
      <w:proofErr w:type="spellStart"/>
      <w:r>
        <w:t>job_id</w:t>
      </w:r>
      <w:proofErr w:type="spellEnd"/>
      <w:r>
        <w:t xml:space="preserve"> .</w:t>
      </w:r>
      <w:proofErr w:type="spellStart"/>
      <w:r>
        <w:t>iso</w:t>
      </w:r>
      <w:proofErr w:type="spellEnd"/>
      <w:r>
        <w:t xml:space="preserve"> specified in </w:t>
      </w:r>
      <w:proofErr w:type="spellStart"/>
      <w:r>
        <w:t>t_server_provisioning</w:t>
      </w:r>
      <w:proofErr w:type="spellEnd"/>
      <w:r>
        <w:t xml:space="preserve"> in </w:t>
      </w:r>
      <w:proofErr w:type="spellStart"/>
      <w:r>
        <w:t>job_id</w:t>
      </w:r>
      <w:proofErr w:type="spellEnd"/>
      <w:r>
        <w:t xml:space="preserve"> column.</w:t>
      </w:r>
    </w:p>
    <w:p w:rsidR="00374463" w:rsidRPr="00A05FBA" w:rsidRDefault="00374463" w:rsidP="00374463">
      <w:pPr>
        <w:pStyle w:val="ListParagraph"/>
        <w:numPr>
          <w:ilvl w:val="1"/>
          <w:numId w:val="20"/>
        </w:numPr>
      </w:pPr>
      <w:r>
        <w:t>Refer /storage/repo/</w:t>
      </w:r>
      <w:proofErr w:type="spellStart"/>
      <w:r>
        <w:t>magiciso</w:t>
      </w:r>
      <w:proofErr w:type="spellEnd"/>
      <w:r>
        <w:t xml:space="preserve"> for attachment of </w:t>
      </w:r>
      <w:proofErr w:type="spellStart"/>
      <w:r>
        <w:t>magiciso</w:t>
      </w:r>
      <w:proofErr w:type="spellEnd"/>
      <w:r>
        <w:t>.</w:t>
      </w:r>
    </w:p>
    <w:p w:rsidR="00017386" w:rsidRDefault="00017386" w:rsidP="00CD4903">
      <w:pPr>
        <w:pStyle w:val="Heading1"/>
      </w:pPr>
    </w:p>
    <w:p w:rsidR="00017386" w:rsidDel="00DB78D6" w:rsidRDefault="00017386" w:rsidP="00CD4903">
      <w:pPr>
        <w:pStyle w:val="Heading1"/>
        <w:rPr>
          <w:del w:id="175" w:author="Rupesh Thakur" w:date="2015-05-15T16:25:00Z"/>
        </w:rPr>
      </w:pPr>
    </w:p>
    <w:p w:rsidR="00017386" w:rsidDel="00DB78D6" w:rsidRDefault="00017386" w:rsidP="00CD4903">
      <w:pPr>
        <w:pStyle w:val="Heading1"/>
        <w:rPr>
          <w:del w:id="176" w:author="Rupesh Thakur" w:date="2015-05-15T16:25:00Z"/>
        </w:rPr>
      </w:pPr>
    </w:p>
    <w:p w:rsidR="00017386" w:rsidDel="00DB78D6" w:rsidRDefault="00017386" w:rsidP="00017386">
      <w:pPr>
        <w:rPr>
          <w:del w:id="177" w:author="Rupesh Thakur" w:date="2015-05-15T16:25:00Z"/>
        </w:rPr>
      </w:pPr>
    </w:p>
    <w:p w:rsidR="00017386" w:rsidDel="00DB78D6" w:rsidRDefault="00017386" w:rsidP="00017386">
      <w:pPr>
        <w:rPr>
          <w:del w:id="178" w:author="Rupesh Thakur" w:date="2015-05-15T16:25:00Z"/>
        </w:rPr>
      </w:pPr>
    </w:p>
    <w:p w:rsidR="00017386" w:rsidDel="00DB78D6" w:rsidRDefault="00017386" w:rsidP="00017386">
      <w:pPr>
        <w:rPr>
          <w:del w:id="179" w:author="Rupesh Thakur" w:date="2015-05-15T16:25:00Z"/>
        </w:rPr>
      </w:pPr>
    </w:p>
    <w:p w:rsidR="00017386" w:rsidDel="00DB78D6" w:rsidRDefault="00017386" w:rsidP="00017386">
      <w:pPr>
        <w:rPr>
          <w:del w:id="180" w:author="Rupesh Thakur" w:date="2015-05-15T16:25:00Z"/>
        </w:rPr>
      </w:pPr>
    </w:p>
    <w:p w:rsidR="00017386" w:rsidRPr="00017386" w:rsidDel="00DB78D6" w:rsidRDefault="00017386" w:rsidP="00017386">
      <w:pPr>
        <w:rPr>
          <w:del w:id="181" w:author="Rupesh Thakur" w:date="2015-05-15T16:25:00Z"/>
        </w:rPr>
      </w:pPr>
    </w:p>
    <w:p w:rsidR="00103B62" w:rsidRPr="00A67AB4" w:rsidRDefault="00493F99" w:rsidP="00CD4903">
      <w:pPr>
        <w:pStyle w:val="Heading1"/>
      </w:pPr>
      <w:bookmarkStart w:id="182" w:name="_Toc419471268"/>
      <w:r>
        <w:t>Phase-3</w:t>
      </w:r>
      <w:r w:rsidR="00AD4A8A">
        <w:t xml:space="preserve"> (Non-PXE method</w:t>
      </w:r>
      <w:r w:rsidR="009432D9">
        <w:t xml:space="preserve"> – </w:t>
      </w:r>
      <w:r w:rsidR="00D84297">
        <w:t xml:space="preserve">LINUX </w:t>
      </w:r>
      <w:r w:rsidR="009432D9">
        <w:t>OS Installation</w:t>
      </w:r>
      <w:r w:rsidR="00AD4A8A">
        <w:t>)</w:t>
      </w:r>
      <w:bookmarkEnd w:id="182"/>
    </w:p>
    <w:p w:rsidR="002956F4" w:rsidRDefault="00103B62" w:rsidP="002956F4">
      <w:r w:rsidRPr="006C5A95">
        <w:rPr>
          <w:b/>
          <w:u w:val="single"/>
        </w:rPr>
        <w:t>Purpose:</w:t>
      </w:r>
      <w:r>
        <w:t xml:space="preserve"> </w:t>
      </w:r>
      <w:r w:rsidR="00F103B0">
        <w:t>It describes the steps for actual</w:t>
      </w:r>
      <w:r>
        <w:t xml:space="preserve"> </w:t>
      </w:r>
      <w:r w:rsidR="00AB3664" w:rsidRPr="00AB3664">
        <w:rPr>
          <w:b/>
        </w:rPr>
        <w:t xml:space="preserve">LINUX </w:t>
      </w:r>
      <w:r w:rsidR="00F103B0" w:rsidRPr="00AB3664">
        <w:rPr>
          <w:b/>
        </w:rPr>
        <w:t>OS installation</w:t>
      </w:r>
      <w:r w:rsidR="00F103B0">
        <w:t xml:space="preserve"> </w:t>
      </w:r>
      <w:r>
        <w:t>on the server</w:t>
      </w:r>
      <w:r w:rsidRPr="002956F4">
        <w:t>.</w:t>
      </w:r>
      <w:r w:rsidR="002956F4" w:rsidRPr="002956F4">
        <w:t xml:space="preserve"> In this phase we are creating minimal OS of 38mb in size and installing required OS.</w:t>
      </w:r>
    </w:p>
    <w:p w:rsidR="0065284F" w:rsidRPr="0065284F" w:rsidRDefault="0065284F" w:rsidP="0065284F">
      <w:pPr>
        <w:rPr>
          <w:b/>
          <w:u w:val="single"/>
        </w:rPr>
      </w:pPr>
      <w:r w:rsidRPr="0065284F">
        <w:rPr>
          <w:b/>
          <w:u w:val="single"/>
        </w:rPr>
        <w:t>Script Flow:</w:t>
      </w:r>
    </w:p>
    <w:p w:rsidR="0065284F" w:rsidRPr="0065284F" w:rsidRDefault="0065284F" w:rsidP="0065284F">
      <w:pPr>
        <w:pStyle w:val="ListParagraph"/>
        <w:numPr>
          <w:ilvl w:val="0"/>
          <w:numId w:val="21"/>
        </w:numPr>
      </w:pPr>
      <w:r w:rsidRPr="0065284F">
        <w:t xml:space="preserve">This PHASE divided into 2 parts </w:t>
      </w:r>
      <w:r w:rsidRPr="0065284F">
        <w:rPr>
          <w:b/>
        </w:rPr>
        <w:t xml:space="preserve">A. </w:t>
      </w:r>
      <w:proofErr w:type="spellStart"/>
      <w:r w:rsidRPr="0065284F">
        <w:rPr>
          <w:b/>
        </w:rPr>
        <w:t>CoreOS</w:t>
      </w:r>
      <w:proofErr w:type="spellEnd"/>
      <w:r w:rsidRPr="0065284F">
        <w:rPr>
          <w:b/>
        </w:rPr>
        <w:t xml:space="preserve"> IMAGE CREATION B. Required OS INSTALLATION</w:t>
      </w:r>
    </w:p>
    <w:p w:rsidR="0065284F" w:rsidRPr="0065284F" w:rsidRDefault="0065284F" w:rsidP="0065284F">
      <w:pPr>
        <w:pStyle w:val="ListParagraph"/>
        <w:numPr>
          <w:ilvl w:val="0"/>
          <w:numId w:val="23"/>
        </w:numPr>
      </w:pPr>
      <w:proofErr w:type="spellStart"/>
      <w:r w:rsidRPr="0065284F">
        <w:rPr>
          <w:b/>
        </w:rPr>
        <w:t>CoreOS</w:t>
      </w:r>
      <w:proofErr w:type="spellEnd"/>
      <w:r w:rsidRPr="0065284F">
        <w:rPr>
          <w:b/>
        </w:rPr>
        <w:t xml:space="preserve"> image Creation.</w:t>
      </w:r>
    </w:p>
    <w:p w:rsidR="0065284F" w:rsidRPr="0065284F" w:rsidRDefault="0065284F" w:rsidP="0065284F">
      <w:pPr>
        <w:pStyle w:val="ListParagraph"/>
        <w:numPr>
          <w:ilvl w:val="1"/>
          <w:numId w:val="23"/>
        </w:numPr>
      </w:pPr>
      <w:r w:rsidRPr="0065284F">
        <w:t xml:space="preserve">Integrating </w:t>
      </w:r>
      <w:proofErr w:type="spellStart"/>
      <w:r w:rsidRPr="0065284F">
        <w:t>kickstart</w:t>
      </w:r>
      <w:proofErr w:type="spellEnd"/>
      <w:r w:rsidRPr="0065284F">
        <w:t xml:space="preserve"> file and other required information into </w:t>
      </w:r>
      <w:proofErr w:type="spellStart"/>
      <w:r w:rsidRPr="0065284F">
        <w:t>CoreOSLinux.iso</w:t>
      </w:r>
      <w:proofErr w:type="spellEnd"/>
      <w:r w:rsidRPr="0065284F">
        <w:t xml:space="preserve"> during creation process.</w:t>
      </w:r>
    </w:p>
    <w:p w:rsidR="0065284F" w:rsidRPr="0065284F" w:rsidRDefault="0065284F" w:rsidP="0065284F">
      <w:pPr>
        <w:pStyle w:val="ListParagraph"/>
        <w:numPr>
          <w:ilvl w:val="1"/>
          <w:numId w:val="23"/>
        </w:numPr>
      </w:pPr>
      <w:r w:rsidRPr="0065284F">
        <w:t xml:space="preserve">Before creating </w:t>
      </w:r>
      <w:proofErr w:type="spellStart"/>
      <w:r w:rsidRPr="0065284F">
        <w:t>CoreOS</w:t>
      </w:r>
      <w:proofErr w:type="spellEnd"/>
      <w:r w:rsidRPr="0065284F">
        <w:t xml:space="preserve"> .</w:t>
      </w:r>
      <w:proofErr w:type="spellStart"/>
      <w:proofErr w:type="gramStart"/>
      <w:r w:rsidRPr="0065284F">
        <w:t>iso</w:t>
      </w:r>
      <w:proofErr w:type="spellEnd"/>
      <w:r w:rsidRPr="0065284F">
        <w:t xml:space="preserve"> ;</w:t>
      </w:r>
      <w:proofErr w:type="gramEnd"/>
      <w:r w:rsidRPr="0065284F">
        <w:t xml:space="preserve"> it validates the required information like status=’RFA’ and </w:t>
      </w:r>
      <w:proofErr w:type="spellStart"/>
      <w:r w:rsidRPr="0065284F">
        <w:t>data_ip</w:t>
      </w:r>
      <w:proofErr w:type="spellEnd"/>
      <w:r w:rsidRPr="0065284F">
        <w:t xml:space="preserve">, </w:t>
      </w:r>
      <w:proofErr w:type="spellStart"/>
      <w:r w:rsidRPr="0065284F">
        <w:t>data_subnet_mask</w:t>
      </w:r>
      <w:proofErr w:type="spellEnd"/>
      <w:r w:rsidRPr="0065284F">
        <w:t xml:space="preserve"> , </w:t>
      </w:r>
      <w:proofErr w:type="spellStart"/>
      <w:r w:rsidRPr="0065284F">
        <w:t>data_gateway</w:t>
      </w:r>
      <w:proofErr w:type="spellEnd"/>
      <w:r w:rsidRPr="0065284F">
        <w:t xml:space="preserve">  are not ‘NULL’OR Blank.</w:t>
      </w:r>
    </w:p>
    <w:p w:rsidR="0065284F" w:rsidRPr="0065284F" w:rsidRDefault="0065284F" w:rsidP="0065284F">
      <w:pPr>
        <w:pStyle w:val="ListParagraph"/>
        <w:numPr>
          <w:ilvl w:val="1"/>
          <w:numId w:val="23"/>
        </w:numPr>
      </w:pPr>
      <w:r w:rsidRPr="0065284F">
        <w:t xml:space="preserve">If Step-3 passed successfully it </w:t>
      </w:r>
      <w:proofErr w:type="spellStart"/>
      <w:r w:rsidRPr="0065284F">
        <w:t>creats</w:t>
      </w:r>
      <w:proofErr w:type="spellEnd"/>
      <w:r w:rsidRPr="0065284F">
        <w:t xml:space="preserve"> </w:t>
      </w:r>
      <w:proofErr w:type="spellStart"/>
      <w:r w:rsidRPr="0065284F">
        <w:t>CoreOSLinux.iso</w:t>
      </w:r>
      <w:proofErr w:type="spellEnd"/>
      <w:r w:rsidRPr="0065284F">
        <w:t xml:space="preserve"> under /storage/</w:t>
      </w:r>
      <w:proofErr w:type="spellStart"/>
      <w:r w:rsidRPr="0065284F">
        <w:t>osinstall</w:t>
      </w:r>
      <w:proofErr w:type="spellEnd"/>
      <w:r w:rsidRPr="0065284F">
        <w:t xml:space="preserve"> directory with </w:t>
      </w:r>
      <w:proofErr w:type="spellStart"/>
      <w:r w:rsidRPr="0065284F">
        <w:t>serialnumber.iso</w:t>
      </w:r>
      <w:proofErr w:type="spellEnd"/>
      <w:r w:rsidRPr="0065284F">
        <w:t xml:space="preserve"> name</w:t>
      </w:r>
      <w:r w:rsidRPr="0065284F">
        <w:rPr>
          <w:b/>
        </w:rPr>
        <w:t xml:space="preserve"> </w:t>
      </w:r>
      <w:r w:rsidRPr="0065284F">
        <w:t xml:space="preserve">and update </w:t>
      </w:r>
      <w:proofErr w:type="spellStart"/>
      <w:r w:rsidRPr="0065284F">
        <w:t>cmdb</w:t>
      </w:r>
      <w:proofErr w:type="spellEnd"/>
      <w:r w:rsidRPr="0065284F">
        <w:t xml:space="preserve"> with status=</w:t>
      </w:r>
      <w:r w:rsidRPr="0065284F">
        <w:rPr>
          <w:b/>
        </w:rPr>
        <w:t>’OIC’</w:t>
      </w:r>
    </w:p>
    <w:p w:rsidR="0065284F" w:rsidRPr="0065284F" w:rsidRDefault="0065284F" w:rsidP="0065284F">
      <w:pPr>
        <w:pStyle w:val="ListParagraph"/>
        <w:numPr>
          <w:ilvl w:val="1"/>
          <w:numId w:val="23"/>
        </w:numPr>
      </w:pPr>
      <w:r w:rsidRPr="0065284F">
        <w:t>Also it generates serialnumber.xml file under /storage/repo/scripts/provisioning/</w:t>
      </w:r>
      <w:proofErr w:type="spellStart"/>
      <w:r w:rsidRPr="0065284F">
        <w:t>XML_files</w:t>
      </w:r>
      <w:proofErr w:type="spellEnd"/>
      <w:r w:rsidRPr="0065284F">
        <w:t xml:space="preserve"> directory.</w:t>
      </w:r>
    </w:p>
    <w:p w:rsidR="0065284F" w:rsidRPr="0065284F" w:rsidRDefault="0065284F" w:rsidP="0065284F">
      <w:pPr>
        <w:pStyle w:val="ListParagraph"/>
        <w:numPr>
          <w:ilvl w:val="1"/>
          <w:numId w:val="23"/>
        </w:numPr>
      </w:pPr>
      <w:r w:rsidRPr="0065284F">
        <w:t>It validates other required directories and script.</w:t>
      </w:r>
    </w:p>
    <w:p w:rsidR="0065284F" w:rsidRPr="0065284F" w:rsidRDefault="0065284F" w:rsidP="0065284F">
      <w:pPr>
        <w:pStyle w:val="ListParagraph"/>
        <w:numPr>
          <w:ilvl w:val="0"/>
          <w:numId w:val="23"/>
        </w:numPr>
      </w:pPr>
      <w:r w:rsidRPr="0065284F">
        <w:rPr>
          <w:b/>
        </w:rPr>
        <w:t>Required OS INSTALLATION</w:t>
      </w:r>
    </w:p>
    <w:p w:rsidR="0065284F" w:rsidRPr="0065284F" w:rsidRDefault="0065284F" w:rsidP="0065284F">
      <w:pPr>
        <w:pStyle w:val="ListParagraph"/>
        <w:numPr>
          <w:ilvl w:val="1"/>
          <w:numId w:val="23"/>
        </w:numPr>
      </w:pPr>
      <w:r w:rsidRPr="0065284F">
        <w:t xml:space="preserve">Validate the required information like </w:t>
      </w:r>
      <w:proofErr w:type="spellStart"/>
      <w:r w:rsidRPr="0065284F">
        <w:t>ilorsa_</w:t>
      </w:r>
      <w:proofErr w:type="gramStart"/>
      <w:r w:rsidRPr="0065284F">
        <w:t>ip</w:t>
      </w:r>
      <w:proofErr w:type="spellEnd"/>
      <w:r w:rsidRPr="0065284F">
        <w:t xml:space="preserve"> ,</w:t>
      </w:r>
      <w:proofErr w:type="gramEnd"/>
      <w:r w:rsidRPr="0065284F">
        <w:t xml:space="preserve"> status=</w:t>
      </w:r>
      <w:r w:rsidRPr="0065284F">
        <w:rPr>
          <w:b/>
        </w:rPr>
        <w:t xml:space="preserve">’OIC’ </w:t>
      </w:r>
      <w:r w:rsidRPr="0065284F">
        <w:t xml:space="preserve">for specific </w:t>
      </w:r>
      <w:proofErr w:type="spellStart"/>
      <w:r w:rsidRPr="0065284F">
        <w:t>serialnumber</w:t>
      </w:r>
      <w:proofErr w:type="spellEnd"/>
      <w:r w:rsidRPr="0065284F">
        <w:t>.</w:t>
      </w:r>
    </w:p>
    <w:p w:rsidR="0065284F" w:rsidRPr="0065284F" w:rsidRDefault="0065284F" w:rsidP="0065284F">
      <w:pPr>
        <w:pStyle w:val="ListParagraph"/>
        <w:numPr>
          <w:ilvl w:val="1"/>
          <w:numId w:val="23"/>
        </w:numPr>
      </w:pPr>
      <w:r w:rsidRPr="0065284F">
        <w:t xml:space="preserve">Attachment of serialnumber.xml file to </w:t>
      </w:r>
      <w:proofErr w:type="spellStart"/>
      <w:r w:rsidRPr="0065284F">
        <w:t>iLO</w:t>
      </w:r>
      <w:proofErr w:type="spellEnd"/>
      <w:r w:rsidRPr="0065284F">
        <w:t xml:space="preserve"> specified into table (</w:t>
      </w:r>
      <w:proofErr w:type="spellStart"/>
      <w:r w:rsidRPr="0065284F">
        <w:t>t_server_</w:t>
      </w:r>
      <w:proofErr w:type="gramStart"/>
      <w:r w:rsidRPr="0065284F">
        <w:t>provisioning</w:t>
      </w:r>
      <w:proofErr w:type="spellEnd"/>
      <w:r w:rsidRPr="0065284F">
        <w:t xml:space="preserve"> )</w:t>
      </w:r>
      <w:proofErr w:type="gramEnd"/>
      <w:r w:rsidRPr="0065284F">
        <w:t>.</w:t>
      </w:r>
    </w:p>
    <w:p w:rsidR="0065284F" w:rsidRPr="0065284F" w:rsidRDefault="0065284F" w:rsidP="0065284F">
      <w:pPr>
        <w:pStyle w:val="ListParagraph"/>
        <w:numPr>
          <w:ilvl w:val="1"/>
          <w:numId w:val="23"/>
        </w:numPr>
      </w:pPr>
      <w:r w:rsidRPr="0065284F">
        <w:t xml:space="preserve">Reset the ILO and attach Created </w:t>
      </w:r>
      <w:proofErr w:type="spellStart"/>
      <w:r w:rsidRPr="0065284F">
        <w:t>serialnumber.iso</w:t>
      </w:r>
      <w:proofErr w:type="spellEnd"/>
      <w:r w:rsidRPr="0065284F">
        <w:t xml:space="preserve"> to ILO for next process.</w:t>
      </w:r>
    </w:p>
    <w:p w:rsidR="0065284F" w:rsidRPr="0065284F" w:rsidRDefault="0065284F" w:rsidP="0065284F">
      <w:pPr>
        <w:pStyle w:val="ListParagraph"/>
        <w:ind w:left="2160"/>
      </w:pPr>
    </w:p>
    <w:p w:rsidR="0065284F" w:rsidRPr="0065284F" w:rsidRDefault="0065284F" w:rsidP="0065284F">
      <w:pPr>
        <w:ind w:left="1440"/>
      </w:pPr>
      <w:r w:rsidRPr="0065284F">
        <w:t>NOTE:</w:t>
      </w:r>
      <w:r w:rsidRPr="0065284F">
        <w:tab/>
        <w:t xml:space="preserve">Before running it always recommends to enable </w:t>
      </w:r>
      <w:r w:rsidRPr="0065284F">
        <w:rPr>
          <w:b/>
        </w:rPr>
        <w:t>spanning edge tree ON</w:t>
      </w:r>
      <w:r w:rsidRPr="0065284F">
        <w:t xml:space="preserve"> for particular switch port.</w:t>
      </w:r>
    </w:p>
    <w:p w:rsidR="0065284F" w:rsidRPr="0065284F" w:rsidRDefault="0065284F" w:rsidP="0065284F">
      <w:pPr>
        <w:ind w:left="1440"/>
      </w:pPr>
      <w:r w:rsidRPr="0065284F">
        <w:t>Once you will enable that, booting of OS will be fast and it won’t be wait for any manual intervention by chance.</w:t>
      </w:r>
    </w:p>
    <w:p w:rsidR="0065284F" w:rsidRPr="0065284F" w:rsidRDefault="0065284F" w:rsidP="0065284F">
      <w:pPr>
        <w:rPr>
          <w:b/>
          <w:u w:val="single"/>
        </w:rPr>
      </w:pPr>
      <w:r w:rsidRPr="0065284F">
        <w:rPr>
          <w:b/>
          <w:u w:val="single"/>
        </w:rPr>
        <w:t>TOOLKIT SCIRPTING (SetIP.sh)</w:t>
      </w:r>
    </w:p>
    <w:p w:rsidR="0065284F" w:rsidRPr="0065284F" w:rsidRDefault="0065284F" w:rsidP="0065284F">
      <w:pPr>
        <w:ind w:firstLine="720"/>
        <w:rPr>
          <w:b/>
          <w:u w:val="single"/>
        </w:rPr>
      </w:pPr>
      <w:r w:rsidRPr="0065284F">
        <w:rPr>
          <w:b/>
          <w:u w:val="single"/>
        </w:rPr>
        <w:t>Functionalities:</w:t>
      </w:r>
    </w:p>
    <w:p w:rsidR="0065284F" w:rsidRPr="0065284F" w:rsidRDefault="0065284F" w:rsidP="0065284F">
      <w:pPr>
        <w:pStyle w:val="ListParagraph"/>
        <w:numPr>
          <w:ilvl w:val="0"/>
          <w:numId w:val="22"/>
        </w:numPr>
      </w:pPr>
      <w:r w:rsidRPr="0065284F">
        <w:t>Cross check serial number of  HP  Bare Metal from JOB_ID.txt</w:t>
      </w:r>
    </w:p>
    <w:p w:rsidR="0065284F" w:rsidRPr="0065284F" w:rsidRDefault="0065284F" w:rsidP="0065284F">
      <w:pPr>
        <w:pStyle w:val="ListParagraph"/>
        <w:numPr>
          <w:ilvl w:val="0"/>
          <w:numId w:val="22"/>
        </w:numPr>
      </w:pPr>
      <w:r w:rsidRPr="0065284F">
        <w:t>Assigns DATA IP as per JOB.ID.txt file.</w:t>
      </w:r>
    </w:p>
    <w:p w:rsidR="0065284F" w:rsidRPr="0065284F" w:rsidRDefault="0065284F" w:rsidP="0065284F">
      <w:pPr>
        <w:pStyle w:val="ListParagraph"/>
        <w:numPr>
          <w:ilvl w:val="0"/>
          <w:numId w:val="22"/>
        </w:numPr>
      </w:pPr>
      <w:r w:rsidRPr="0065284F">
        <w:t>Execute hpdiscovery.py script and STORE component into the centralize server/ install server under /storage/</w:t>
      </w:r>
      <w:proofErr w:type="spellStart"/>
      <w:r w:rsidRPr="0065284F">
        <w:t>hpdiscovery</w:t>
      </w:r>
      <w:proofErr w:type="spellEnd"/>
      <w:r w:rsidRPr="0065284F">
        <w:t>.</w:t>
      </w:r>
    </w:p>
    <w:p w:rsidR="0065284F" w:rsidRPr="0065284F" w:rsidRDefault="0065284F" w:rsidP="0065284F">
      <w:pPr>
        <w:pStyle w:val="ListParagraph"/>
        <w:numPr>
          <w:ilvl w:val="0"/>
          <w:numId w:val="22"/>
        </w:numPr>
      </w:pPr>
      <w:r w:rsidRPr="0065284F">
        <w:t xml:space="preserve">Based upon the </w:t>
      </w:r>
      <w:proofErr w:type="spellStart"/>
      <w:r w:rsidRPr="0065284F">
        <w:t>hardware_profile</w:t>
      </w:r>
      <w:proofErr w:type="spellEnd"/>
      <w:r w:rsidRPr="0065284F">
        <w:t xml:space="preserve"> mentioned into the table, it executes RAID Configuration module and make status as RFA into CMDB.</w:t>
      </w:r>
    </w:p>
    <w:p w:rsidR="0065284F" w:rsidRPr="0065284F" w:rsidRDefault="0065284F" w:rsidP="0065284F">
      <w:pPr>
        <w:pStyle w:val="ListParagraph"/>
        <w:numPr>
          <w:ilvl w:val="0"/>
          <w:numId w:val="22"/>
        </w:numPr>
      </w:pPr>
      <w:r w:rsidRPr="0065284F">
        <w:t xml:space="preserve">After successfully RAID Configuration and status=’RFA’; create </w:t>
      </w:r>
      <w:proofErr w:type="spellStart"/>
      <w:r w:rsidRPr="0065284F">
        <w:t>kickstart</w:t>
      </w:r>
      <w:proofErr w:type="spellEnd"/>
      <w:r w:rsidRPr="0065284F">
        <w:t xml:space="preserve"> on the install server.</w:t>
      </w:r>
    </w:p>
    <w:p w:rsidR="0065284F" w:rsidRPr="0065284F" w:rsidRDefault="0065284F" w:rsidP="0065284F">
      <w:pPr>
        <w:pStyle w:val="ListParagraph"/>
        <w:numPr>
          <w:ilvl w:val="0"/>
          <w:numId w:val="22"/>
        </w:numPr>
      </w:pPr>
      <w:r w:rsidRPr="0065284F">
        <w:lastRenderedPageBreak/>
        <w:t xml:space="preserve">Execute CDPR on the </w:t>
      </w:r>
      <w:proofErr w:type="spellStart"/>
      <w:r w:rsidRPr="0065284F">
        <w:t>serialnumber</w:t>
      </w:r>
      <w:proofErr w:type="spellEnd"/>
      <w:r w:rsidRPr="0065284F">
        <w:t xml:space="preserve"> and update </w:t>
      </w:r>
      <w:proofErr w:type="spellStart"/>
      <w:r w:rsidRPr="0065284F">
        <w:t>cmdb</w:t>
      </w:r>
      <w:proofErr w:type="spellEnd"/>
      <w:r w:rsidRPr="0065284F">
        <w:t xml:space="preserve"> table </w:t>
      </w:r>
      <w:proofErr w:type="spellStart"/>
      <w:r w:rsidRPr="0065284F">
        <w:t>nw_server_switch_port</w:t>
      </w:r>
      <w:proofErr w:type="spellEnd"/>
      <w:r w:rsidRPr="0065284F">
        <w:t>.</w:t>
      </w:r>
    </w:p>
    <w:p w:rsidR="0065284F" w:rsidRPr="0065284F" w:rsidRDefault="0065284F" w:rsidP="0065284F">
      <w:pPr>
        <w:pStyle w:val="ListParagraph"/>
        <w:numPr>
          <w:ilvl w:val="0"/>
          <w:numId w:val="22"/>
        </w:numPr>
      </w:pPr>
      <w:r w:rsidRPr="0065284F">
        <w:t>Enable PXE on 10gig Ethernet card.</w:t>
      </w:r>
    </w:p>
    <w:p w:rsidR="0065284F" w:rsidRDefault="0065284F" w:rsidP="002956F4">
      <w:pPr>
        <w:rPr>
          <w:b/>
        </w:rPr>
      </w:pPr>
    </w:p>
    <w:p w:rsidR="00925026" w:rsidRDefault="00925026" w:rsidP="002956F4">
      <w:pPr>
        <w:rPr>
          <w:b/>
        </w:rPr>
      </w:pPr>
    </w:p>
    <w:p w:rsidR="00925026" w:rsidRDefault="00925026" w:rsidP="002956F4">
      <w:pPr>
        <w:rPr>
          <w:b/>
        </w:rPr>
      </w:pPr>
    </w:p>
    <w:p w:rsidR="00464B3A" w:rsidRPr="00A67AB4" w:rsidRDefault="00464B3A" w:rsidP="00CD4903">
      <w:pPr>
        <w:pStyle w:val="Heading1"/>
      </w:pPr>
      <w:bookmarkStart w:id="183" w:name="_Toc419471269"/>
      <w:r>
        <w:t>Phase-3 (PXE method</w:t>
      </w:r>
      <w:r w:rsidR="009432D9">
        <w:t xml:space="preserve"> – </w:t>
      </w:r>
      <w:r w:rsidR="00D84297">
        <w:t xml:space="preserve">LINUX/ESXI </w:t>
      </w:r>
      <w:r w:rsidR="009432D9">
        <w:t>OS Installation</w:t>
      </w:r>
      <w:r>
        <w:t>)</w:t>
      </w:r>
      <w:bookmarkEnd w:id="183"/>
    </w:p>
    <w:p w:rsidR="00925026" w:rsidRDefault="00216D6A" w:rsidP="00464B3A">
      <w:r w:rsidRPr="006C5A95">
        <w:rPr>
          <w:b/>
          <w:u w:val="single"/>
        </w:rPr>
        <w:t>Purpose:</w:t>
      </w:r>
      <w:r>
        <w:t xml:space="preserve"> It describes the steps for actual </w:t>
      </w:r>
      <w:r w:rsidR="00AB3664" w:rsidRPr="00AB3664">
        <w:rPr>
          <w:b/>
        </w:rPr>
        <w:t xml:space="preserve">LINUX/ESXI </w:t>
      </w:r>
      <w:r w:rsidRPr="00AB3664">
        <w:rPr>
          <w:b/>
        </w:rPr>
        <w:t>OS installation</w:t>
      </w:r>
      <w:r>
        <w:t xml:space="preserve"> on the server through PXE method.</w:t>
      </w:r>
    </w:p>
    <w:p w:rsidR="00216D6A" w:rsidRPr="004614A4" w:rsidRDefault="00216D6A" w:rsidP="00216D6A">
      <w:pPr>
        <w:autoSpaceDE w:val="0"/>
        <w:autoSpaceDN w:val="0"/>
        <w:adjustRightInd w:val="0"/>
      </w:pPr>
      <w:r>
        <w:rPr>
          <w:rFonts w:ascii="Calibri" w:hAnsi="Calibri" w:cs="Calibri"/>
          <w:b/>
          <w:bCs/>
          <w:u w:val="single"/>
          <w:lang w:val="en"/>
        </w:rPr>
        <w:t>Scope:</w:t>
      </w:r>
      <w:r>
        <w:rPr>
          <w:rFonts w:ascii="Calibri" w:hAnsi="Calibri" w:cs="Calibri"/>
          <w:lang w:val="en"/>
        </w:rPr>
        <w:t xml:space="preserve"> </w:t>
      </w:r>
      <w:r w:rsidRPr="004614A4">
        <w:t>It can be followed for RHEL/CentOS/Windows OS installation via PXE BOOT.</w:t>
      </w:r>
    </w:p>
    <w:p w:rsidR="00216D6A" w:rsidRPr="004614A4" w:rsidRDefault="00216D6A" w:rsidP="00216D6A">
      <w:pPr>
        <w:autoSpaceDE w:val="0"/>
        <w:autoSpaceDN w:val="0"/>
        <w:adjustRightInd w:val="0"/>
      </w:pPr>
      <w:r>
        <w:rPr>
          <w:rFonts w:ascii="Calibri" w:hAnsi="Calibri" w:cs="Calibri"/>
          <w:b/>
          <w:bCs/>
          <w:u w:val="single"/>
          <w:lang w:val="en"/>
        </w:rPr>
        <w:t>Prerequisite:</w:t>
      </w:r>
      <w:r>
        <w:rPr>
          <w:rFonts w:ascii="Calibri" w:hAnsi="Calibri" w:cs="Calibri"/>
          <w:lang w:val="en"/>
        </w:rPr>
        <w:t xml:space="preserve"> </w:t>
      </w:r>
      <w:r w:rsidRPr="004614A4">
        <w:t xml:space="preserve">Server’s data mac should be reachable to 10.137.2.57 (dhcp server). Server status should be “RFA” in </w:t>
      </w:r>
      <w:proofErr w:type="spellStart"/>
      <w:r w:rsidRPr="004614A4">
        <w:t>t_server_provisioning</w:t>
      </w:r>
      <w:proofErr w:type="spellEnd"/>
      <w:r w:rsidRPr="004614A4">
        <w:t xml:space="preserve"> in </w:t>
      </w:r>
      <w:proofErr w:type="spellStart"/>
      <w:r w:rsidRPr="004614A4">
        <w:t>cmdb</w:t>
      </w:r>
      <w:proofErr w:type="spellEnd"/>
      <w:r w:rsidRPr="004614A4">
        <w:t xml:space="preserve">.  ROLE_PROFILE in </w:t>
      </w:r>
      <w:proofErr w:type="spellStart"/>
      <w:r w:rsidRPr="004614A4">
        <w:t>t_server_provisioning</w:t>
      </w:r>
      <w:proofErr w:type="spellEnd"/>
      <w:r w:rsidRPr="004614A4">
        <w:t xml:space="preserve"> needs to be updated with whatever OS needs to be installed. </w:t>
      </w:r>
      <w:proofErr w:type="gramStart"/>
      <w:r w:rsidRPr="004614A4">
        <w:t>[ reference</w:t>
      </w:r>
      <w:proofErr w:type="gramEnd"/>
      <w:r w:rsidRPr="004614A4">
        <w:t xml:space="preserve">: T_OSPROFILES in </w:t>
      </w:r>
      <w:proofErr w:type="spellStart"/>
      <w:r w:rsidRPr="004614A4">
        <w:t>cmdb</w:t>
      </w:r>
      <w:proofErr w:type="spellEnd"/>
      <w:r w:rsidRPr="004614A4">
        <w:t xml:space="preserve"> ]. Raid configuration is done via 1st Option of this script [or] booting mac address is rightly updated in </w:t>
      </w:r>
      <w:proofErr w:type="spellStart"/>
      <w:r w:rsidRPr="004614A4">
        <w:t>t_server_provisoning</w:t>
      </w:r>
      <w:proofErr w:type="spellEnd"/>
      <w:r w:rsidRPr="004614A4">
        <w:t xml:space="preserve"> table.</w:t>
      </w:r>
    </w:p>
    <w:p w:rsidR="00216D6A" w:rsidRDefault="00216D6A" w:rsidP="00216D6A">
      <w:pPr>
        <w:pStyle w:val="NoSpacing"/>
        <w:rPr>
          <w:lang w:val="en"/>
        </w:rPr>
      </w:pPr>
      <w:r w:rsidRPr="004614A4">
        <w:rPr>
          <w:rFonts w:ascii="Calibri" w:eastAsiaTheme="minorHAnsi" w:hAnsi="Calibri" w:cs="Calibri"/>
          <w:b/>
          <w:bCs/>
          <w:u w:val="single"/>
          <w:lang w:val="en"/>
        </w:rPr>
        <w:t>Script path:</w:t>
      </w:r>
      <w:r>
        <w:rPr>
          <w:lang w:val="en"/>
        </w:rPr>
        <w:t xml:space="preserve"> </w:t>
      </w:r>
      <w:r w:rsidRPr="004614A4">
        <w:rPr>
          <w:rFonts w:asciiTheme="minorHAnsi" w:eastAsiaTheme="minorHAnsi" w:hAnsiTheme="minorHAnsi" w:cstheme="minorBidi"/>
        </w:rPr>
        <w:t>10.137.2.57:/opt/</w:t>
      </w:r>
      <w:proofErr w:type="spellStart"/>
      <w:r w:rsidRPr="004614A4">
        <w:rPr>
          <w:rFonts w:asciiTheme="minorHAnsi" w:eastAsiaTheme="minorHAnsi" w:hAnsiTheme="minorHAnsi" w:cstheme="minorBidi"/>
        </w:rPr>
        <w:t>rjil</w:t>
      </w:r>
      <w:proofErr w:type="spellEnd"/>
      <w:r w:rsidRPr="004614A4">
        <w:rPr>
          <w:rFonts w:asciiTheme="minorHAnsi" w:eastAsiaTheme="minorHAnsi" w:hAnsiTheme="minorHAnsi" w:cstheme="minorBidi"/>
        </w:rPr>
        <w:t>/scripts/</w:t>
      </w:r>
    </w:p>
    <w:p w:rsidR="00216D6A" w:rsidRPr="004614A4" w:rsidRDefault="00216D6A" w:rsidP="00216D6A">
      <w:pPr>
        <w:pStyle w:val="NoSpacing"/>
        <w:rPr>
          <w:rFonts w:asciiTheme="minorHAnsi" w:eastAsiaTheme="minorHAnsi" w:hAnsiTheme="minorHAnsi" w:cstheme="minorBidi"/>
        </w:rPr>
      </w:pPr>
      <w:r w:rsidRPr="004614A4">
        <w:rPr>
          <w:rFonts w:ascii="Calibri" w:eastAsiaTheme="minorHAnsi" w:hAnsi="Calibri" w:cs="Calibri"/>
          <w:b/>
          <w:bCs/>
          <w:u w:val="single"/>
          <w:lang w:val="en"/>
        </w:rPr>
        <w:t>Script name:</w:t>
      </w:r>
      <w:r>
        <w:rPr>
          <w:lang w:val="en"/>
        </w:rPr>
        <w:t xml:space="preserve"> </w:t>
      </w:r>
      <w:r w:rsidR="00CC7355" w:rsidRPr="00CC7355">
        <w:rPr>
          <w:rFonts w:asciiTheme="minorHAnsi" w:eastAsiaTheme="minorHAnsi" w:hAnsiTheme="minorHAnsi" w:cstheme="minorBidi"/>
        </w:rPr>
        <w:t xml:space="preserve">os_installation.sh </w:t>
      </w:r>
      <w:r w:rsidRPr="004614A4">
        <w:rPr>
          <w:rFonts w:asciiTheme="minorHAnsi" w:eastAsiaTheme="minorHAnsi" w:hAnsiTheme="minorHAnsi" w:cstheme="minorBidi"/>
        </w:rPr>
        <w:t>[To execute run, “</w:t>
      </w:r>
      <w:proofErr w:type="spellStart"/>
      <w:r w:rsidRPr="004614A4">
        <w:rPr>
          <w:rFonts w:asciiTheme="minorHAnsi" w:eastAsiaTheme="minorHAnsi" w:hAnsiTheme="minorHAnsi" w:cstheme="minorBidi"/>
        </w:rPr>
        <w:t>sh</w:t>
      </w:r>
      <w:proofErr w:type="spellEnd"/>
      <w:r w:rsidRPr="004614A4">
        <w:rPr>
          <w:rFonts w:asciiTheme="minorHAnsi" w:eastAsiaTheme="minorHAnsi" w:hAnsiTheme="minorHAnsi" w:cstheme="minorBidi"/>
        </w:rPr>
        <w:t xml:space="preserve"> </w:t>
      </w:r>
      <w:r w:rsidR="00CC7355" w:rsidRPr="00CC7355">
        <w:rPr>
          <w:rFonts w:asciiTheme="minorHAnsi" w:eastAsiaTheme="minorHAnsi" w:hAnsiTheme="minorHAnsi" w:cstheme="minorBidi"/>
        </w:rPr>
        <w:t>os_installation.sh</w:t>
      </w:r>
      <w:r w:rsidRPr="004614A4">
        <w:rPr>
          <w:rFonts w:asciiTheme="minorHAnsi" w:eastAsiaTheme="minorHAnsi" w:hAnsiTheme="minorHAnsi" w:cstheme="minorBidi"/>
        </w:rPr>
        <w:t>”]</w:t>
      </w:r>
    </w:p>
    <w:p w:rsidR="00216D6A" w:rsidRPr="00C50B1F" w:rsidRDefault="00216D6A" w:rsidP="00216D6A">
      <w:pPr>
        <w:pStyle w:val="NoSpacing"/>
        <w:rPr>
          <w:b/>
          <w:bCs/>
          <w:lang w:val="en"/>
        </w:rPr>
      </w:pPr>
    </w:p>
    <w:p w:rsidR="00216D6A" w:rsidRPr="004614A4" w:rsidRDefault="00216D6A" w:rsidP="00216D6A">
      <w:pPr>
        <w:autoSpaceDE w:val="0"/>
        <w:autoSpaceDN w:val="0"/>
        <w:adjustRightInd w:val="0"/>
      </w:pPr>
      <w:r w:rsidRPr="004614A4">
        <w:t xml:space="preserve">Step1: </w:t>
      </w:r>
      <w:proofErr w:type="spellStart"/>
      <w:proofErr w:type="gramStart"/>
      <w:r w:rsidRPr="004614A4">
        <w:t>ssh</w:t>
      </w:r>
      <w:proofErr w:type="spellEnd"/>
      <w:proofErr w:type="gramEnd"/>
      <w:r w:rsidRPr="004614A4">
        <w:t xml:space="preserve"> </w:t>
      </w:r>
      <w:hyperlink r:id="rId16" w:history="1">
        <w:r w:rsidRPr="004614A4">
          <w:t>root@10.137.2.57</w:t>
        </w:r>
      </w:hyperlink>
    </w:p>
    <w:p w:rsidR="00216D6A" w:rsidRPr="004614A4" w:rsidRDefault="00216D6A" w:rsidP="00216D6A">
      <w:pPr>
        <w:autoSpaceDE w:val="0"/>
        <w:autoSpaceDN w:val="0"/>
        <w:adjustRightInd w:val="0"/>
      </w:pPr>
      <w:r w:rsidRPr="004614A4">
        <w:t>Step2: cd /opt/</w:t>
      </w:r>
      <w:proofErr w:type="spellStart"/>
      <w:r w:rsidRPr="004614A4">
        <w:t>rjil</w:t>
      </w:r>
      <w:proofErr w:type="spellEnd"/>
      <w:r w:rsidRPr="004614A4">
        <w:t>/scripts/</w:t>
      </w:r>
    </w:p>
    <w:p w:rsidR="00216D6A" w:rsidRPr="004614A4" w:rsidRDefault="00216D6A" w:rsidP="00216D6A">
      <w:pPr>
        <w:autoSpaceDE w:val="0"/>
        <w:autoSpaceDN w:val="0"/>
        <w:adjustRightInd w:val="0"/>
      </w:pPr>
      <w:r w:rsidRPr="004614A4">
        <w:t xml:space="preserve">Step3: </w:t>
      </w:r>
      <w:proofErr w:type="spellStart"/>
      <w:r w:rsidRPr="004614A4">
        <w:t>sh</w:t>
      </w:r>
      <w:proofErr w:type="spellEnd"/>
      <w:r w:rsidRPr="004614A4">
        <w:t xml:space="preserve"> </w:t>
      </w:r>
      <w:r w:rsidR="00CC7355" w:rsidRPr="00CC7355">
        <w:t>os_installation.sh</w:t>
      </w:r>
    </w:p>
    <w:p w:rsidR="00216D6A" w:rsidRDefault="00216D6A" w:rsidP="00216D6A">
      <w:pPr>
        <w:autoSpaceDE w:val="0"/>
        <w:autoSpaceDN w:val="0"/>
        <w:adjustRightInd w:val="0"/>
        <w:rPr>
          <w:rFonts w:ascii="Calibri" w:hAnsi="Calibri" w:cs="Calibri"/>
          <w:lang w:val="en"/>
        </w:rPr>
      </w:pPr>
      <w:r>
        <w:rPr>
          <w:noProof/>
          <w:lang w:eastAsia="en-IN"/>
        </w:rPr>
        <w:drawing>
          <wp:inline distT="0" distB="0" distL="0" distR="0" wp14:anchorId="59937CE9" wp14:editId="0A2BEB64">
            <wp:extent cx="5501640" cy="125902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01640" cy="1259029"/>
                    </a:xfrm>
                    <a:prstGeom prst="rect">
                      <a:avLst/>
                    </a:prstGeom>
                  </pic:spPr>
                </pic:pic>
              </a:graphicData>
            </a:graphic>
          </wp:inline>
        </w:drawing>
      </w:r>
    </w:p>
    <w:p w:rsidR="00216D6A" w:rsidRPr="004614A4" w:rsidRDefault="00216D6A" w:rsidP="00216D6A">
      <w:pPr>
        <w:autoSpaceDE w:val="0"/>
        <w:autoSpaceDN w:val="0"/>
        <w:adjustRightInd w:val="0"/>
      </w:pPr>
      <w:r w:rsidRPr="004614A4">
        <w:t>Step4: Type 2 [To choose OS Installation option]</w:t>
      </w:r>
    </w:p>
    <w:p w:rsidR="00216D6A" w:rsidRPr="004614A4" w:rsidRDefault="00216D6A" w:rsidP="00216D6A">
      <w:pPr>
        <w:autoSpaceDE w:val="0"/>
        <w:autoSpaceDN w:val="0"/>
        <w:adjustRightInd w:val="0"/>
      </w:pPr>
      <w:r w:rsidRPr="004614A4">
        <w:t>Step5: Press Enter [to Begin preparation and Installation of OS]</w:t>
      </w:r>
    </w:p>
    <w:p w:rsidR="00216D6A" w:rsidRPr="004614A4" w:rsidRDefault="00216D6A" w:rsidP="00216D6A">
      <w:pPr>
        <w:autoSpaceDE w:val="0"/>
        <w:autoSpaceDN w:val="0"/>
        <w:adjustRightInd w:val="0"/>
      </w:pPr>
      <w:r w:rsidRPr="004614A4">
        <w:t xml:space="preserve">Note: This script is not running through </w:t>
      </w:r>
      <w:proofErr w:type="spellStart"/>
      <w:r w:rsidRPr="004614A4">
        <w:t>cron</w:t>
      </w:r>
      <w:proofErr w:type="spellEnd"/>
      <w:r w:rsidRPr="004614A4">
        <w:t>, so need to run through DHCP server (10.137.2.57) whenever required.</w:t>
      </w:r>
    </w:p>
    <w:p w:rsidR="00216D6A" w:rsidRDefault="00216D6A" w:rsidP="00216D6A">
      <w:pPr>
        <w:autoSpaceDE w:val="0"/>
        <w:autoSpaceDN w:val="0"/>
        <w:adjustRightInd w:val="0"/>
        <w:rPr>
          <w:rFonts w:ascii="Calibri" w:hAnsi="Calibri" w:cs="Calibri"/>
          <w:b/>
          <w:bCs/>
          <w:u w:val="single"/>
          <w:lang w:val="en"/>
        </w:rPr>
      </w:pPr>
      <w:r>
        <w:rPr>
          <w:rFonts w:ascii="Calibri" w:hAnsi="Calibri" w:cs="Calibri"/>
          <w:b/>
          <w:bCs/>
          <w:u w:val="single"/>
          <w:lang w:val="en"/>
        </w:rPr>
        <w:t>Script Flow:</w:t>
      </w:r>
    </w:p>
    <w:p w:rsidR="00216D6A" w:rsidRPr="004614A4" w:rsidRDefault="00216D6A" w:rsidP="00216D6A">
      <w:pPr>
        <w:numPr>
          <w:ilvl w:val="0"/>
          <w:numId w:val="24"/>
        </w:numPr>
        <w:autoSpaceDE w:val="0"/>
        <w:autoSpaceDN w:val="0"/>
        <w:adjustRightInd w:val="0"/>
        <w:ind w:left="720" w:hanging="360"/>
      </w:pPr>
      <w:r w:rsidRPr="004614A4">
        <w:t xml:space="preserve">It gets the host information from the table and updates the same in </w:t>
      </w:r>
      <w:proofErr w:type="spellStart"/>
      <w:r w:rsidRPr="004614A4">
        <w:t>host_info</w:t>
      </w:r>
      <w:proofErr w:type="spellEnd"/>
      <w:r w:rsidRPr="004614A4">
        <w:t xml:space="preserve"> file locally for further reference.</w:t>
      </w:r>
    </w:p>
    <w:p w:rsidR="00216D6A" w:rsidRPr="004614A4" w:rsidRDefault="00216D6A" w:rsidP="00216D6A">
      <w:pPr>
        <w:numPr>
          <w:ilvl w:val="0"/>
          <w:numId w:val="24"/>
        </w:numPr>
        <w:autoSpaceDE w:val="0"/>
        <w:autoSpaceDN w:val="0"/>
        <w:adjustRightInd w:val="0"/>
        <w:ind w:left="720" w:hanging="360"/>
      </w:pPr>
      <w:r w:rsidRPr="004614A4">
        <w:t>It updates DHCP configuration for Data IP if it is not already done.</w:t>
      </w:r>
    </w:p>
    <w:p w:rsidR="00216D6A" w:rsidRPr="004614A4" w:rsidRDefault="00216D6A" w:rsidP="00216D6A">
      <w:pPr>
        <w:numPr>
          <w:ilvl w:val="0"/>
          <w:numId w:val="24"/>
        </w:numPr>
        <w:autoSpaceDE w:val="0"/>
        <w:autoSpaceDN w:val="0"/>
        <w:adjustRightInd w:val="0"/>
        <w:ind w:left="720" w:hanging="360"/>
      </w:pPr>
      <w:r w:rsidRPr="004614A4">
        <w:lastRenderedPageBreak/>
        <w:t xml:space="preserve">It sets the parameters for PXE boot, create </w:t>
      </w:r>
      <w:proofErr w:type="spellStart"/>
      <w:r w:rsidRPr="004614A4">
        <w:t>kickstart</w:t>
      </w:r>
      <w:proofErr w:type="spellEnd"/>
      <w:r w:rsidRPr="004614A4">
        <w:t xml:space="preserve"> file and restart the server for network boot and set STATUS=’IIP’ [Installation In Progress</w:t>
      </w:r>
      <w:proofErr w:type="gramStart"/>
      <w:r w:rsidRPr="004614A4">
        <w:t>]in</w:t>
      </w:r>
      <w:proofErr w:type="gramEnd"/>
      <w:r w:rsidRPr="004614A4">
        <w:t xml:space="preserve"> </w:t>
      </w:r>
      <w:proofErr w:type="spellStart"/>
      <w:r w:rsidRPr="004614A4">
        <w:t>t_server_provisioning</w:t>
      </w:r>
      <w:proofErr w:type="spellEnd"/>
      <w:r w:rsidRPr="004614A4">
        <w:t>.</w:t>
      </w:r>
    </w:p>
    <w:p w:rsidR="00216D6A" w:rsidRPr="004614A4" w:rsidRDefault="00216D6A" w:rsidP="00216D6A">
      <w:pPr>
        <w:numPr>
          <w:ilvl w:val="0"/>
          <w:numId w:val="24"/>
        </w:numPr>
        <w:autoSpaceDE w:val="0"/>
        <w:autoSpaceDN w:val="0"/>
        <w:adjustRightInd w:val="0"/>
        <w:ind w:left="720" w:hanging="360"/>
      </w:pPr>
      <w:r w:rsidRPr="004614A4">
        <w:t xml:space="preserve">OS installation should be done in 20-30 </w:t>
      </w:r>
      <w:proofErr w:type="spellStart"/>
      <w:r w:rsidRPr="004614A4">
        <w:t>mins</w:t>
      </w:r>
      <w:proofErr w:type="spellEnd"/>
      <w:r w:rsidRPr="004614A4">
        <w:t xml:space="preserve"> with POST installation of enabling services like BA, Salt, HPOM, NTP, IDCADM a/c, generic account creation etc.</w:t>
      </w:r>
    </w:p>
    <w:p w:rsidR="00216D6A" w:rsidRPr="004614A4" w:rsidRDefault="00216D6A" w:rsidP="00216D6A">
      <w:pPr>
        <w:numPr>
          <w:ilvl w:val="0"/>
          <w:numId w:val="24"/>
        </w:numPr>
        <w:autoSpaceDE w:val="0"/>
        <w:autoSpaceDN w:val="0"/>
        <w:adjustRightInd w:val="0"/>
        <w:ind w:left="720" w:hanging="360"/>
      </w:pPr>
      <w:r w:rsidRPr="004614A4">
        <w:t xml:space="preserve">After OS Install the script will update the </w:t>
      </w:r>
      <w:proofErr w:type="spellStart"/>
      <w:r w:rsidRPr="004614A4">
        <w:t>t_server_provisioning</w:t>
      </w:r>
      <w:proofErr w:type="spellEnd"/>
      <w:r w:rsidRPr="004614A4">
        <w:t xml:space="preserve"> STATUS=’RFR’ [Ready </w:t>
      </w:r>
      <w:proofErr w:type="gramStart"/>
      <w:r w:rsidRPr="004614A4">
        <w:t>For</w:t>
      </w:r>
      <w:proofErr w:type="gramEnd"/>
      <w:r w:rsidRPr="004614A4">
        <w:t xml:space="preserve"> Release] against its </w:t>
      </w:r>
      <w:proofErr w:type="spellStart"/>
      <w:r w:rsidRPr="004614A4">
        <w:t>SerialNumber</w:t>
      </w:r>
      <w:proofErr w:type="spellEnd"/>
      <w:r w:rsidRPr="004614A4">
        <w:t xml:space="preserve"> in </w:t>
      </w:r>
      <w:proofErr w:type="spellStart"/>
      <w:r w:rsidRPr="004614A4">
        <w:t>t_server_provisioning</w:t>
      </w:r>
      <w:proofErr w:type="spellEnd"/>
      <w:r w:rsidRPr="004614A4">
        <w:t xml:space="preserve"> table in the CMDB.</w:t>
      </w:r>
    </w:p>
    <w:p w:rsidR="00216D6A" w:rsidRPr="004614A4" w:rsidRDefault="004614A4" w:rsidP="004614A4">
      <w:pPr>
        <w:autoSpaceDE w:val="0"/>
        <w:autoSpaceDN w:val="0"/>
        <w:adjustRightInd w:val="0"/>
      </w:pPr>
      <w:r w:rsidRPr="004614A4">
        <w:rPr>
          <w:b/>
          <w:u w:val="single"/>
        </w:rPr>
        <w:t>Log Path:</w:t>
      </w:r>
      <w:r w:rsidR="008B20A1">
        <w:rPr>
          <w:b/>
          <w:u w:val="single"/>
        </w:rPr>
        <w:t xml:space="preserve"> </w:t>
      </w:r>
      <w:r>
        <w:t>C</w:t>
      </w:r>
      <w:r w:rsidR="00216D6A" w:rsidRPr="004614A4">
        <w:t>omplete log</w:t>
      </w:r>
      <w:r>
        <w:t xml:space="preserve">s can be referred </w:t>
      </w:r>
      <w:proofErr w:type="gramStart"/>
      <w:r>
        <w:t>at</w:t>
      </w:r>
      <w:r w:rsidR="00216D6A" w:rsidRPr="004614A4">
        <w:t xml:space="preserve"> </w:t>
      </w:r>
      <w:r>
        <w:t xml:space="preserve"> 10.137.2.57</w:t>
      </w:r>
      <w:proofErr w:type="gramEnd"/>
      <w:r>
        <w:t>:</w:t>
      </w:r>
      <w:r w:rsidR="00216D6A" w:rsidRPr="004614A4">
        <w:t>/</w:t>
      </w:r>
      <w:proofErr w:type="spellStart"/>
      <w:r w:rsidR="00216D6A" w:rsidRPr="004614A4">
        <w:t>var</w:t>
      </w:r>
      <w:proofErr w:type="spellEnd"/>
      <w:r w:rsidR="00216D6A" w:rsidRPr="004614A4">
        <w:t>/log/Allocation/Allocation.log</w:t>
      </w:r>
    </w:p>
    <w:p w:rsidR="00216D6A" w:rsidRPr="004614A4" w:rsidRDefault="00216D6A" w:rsidP="00216D6A">
      <w:pPr>
        <w:pStyle w:val="NoSpacing"/>
        <w:rPr>
          <w:rFonts w:asciiTheme="minorHAnsi" w:eastAsiaTheme="minorHAnsi" w:hAnsiTheme="minorHAnsi" w:cstheme="minorBidi"/>
        </w:rPr>
      </w:pPr>
      <w:r w:rsidRPr="00403D78">
        <w:rPr>
          <w:rFonts w:asciiTheme="minorHAnsi" w:eastAsiaTheme="minorHAnsi" w:hAnsiTheme="minorHAnsi" w:cstheme="minorBidi"/>
          <w:b/>
          <w:u w:val="single"/>
        </w:rPr>
        <w:t>TIP:</w:t>
      </w:r>
      <w:r>
        <w:rPr>
          <w:lang w:val="en"/>
        </w:rPr>
        <w:t xml:space="preserve"> </w:t>
      </w:r>
      <w:r w:rsidRPr="004614A4">
        <w:rPr>
          <w:rFonts w:asciiTheme="minorHAnsi" w:eastAsiaTheme="minorHAnsi" w:hAnsiTheme="minorHAnsi" w:cstheme="minorBidi"/>
        </w:rPr>
        <w:t>You can open another session in 10.137.2.57 server and see running logs by executing</w:t>
      </w:r>
    </w:p>
    <w:p w:rsidR="00216D6A" w:rsidRDefault="00216D6A" w:rsidP="00216D6A">
      <w:pPr>
        <w:pStyle w:val="NoSpacing"/>
        <w:rPr>
          <w:rFonts w:asciiTheme="minorHAnsi" w:eastAsiaTheme="minorHAnsi" w:hAnsiTheme="minorHAnsi" w:cstheme="minorBidi"/>
        </w:rPr>
      </w:pPr>
      <w:r w:rsidRPr="004614A4">
        <w:rPr>
          <w:rFonts w:asciiTheme="minorHAnsi" w:eastAsiaTheme="minorHAnsi" w:hAnsiTheme="minorHAnsi" w:cstheme="minorBidi"/>
        </w:rPr>
        <w:t xml:space="preserve"> </w:t>
      </w:r>
      <w:r w:rsidR="00FD5957">
        <w:rPr>
          <w:rFonts w:asciiTheme="minorHAnsi" w:eastAsiaTheme="minorHAnsi" w:hAnsiTheme="minorHAnsi" w:cstheme="minorBidi"/>
        </w:rPr>
        <w:t>`</w:t>
      </w:r>
      <w:proofErr w:type="gramStart"/>
      <w:r w:rsidRPr="004614A4">
        <w:rPr>
          <w:rFonts w:asciiTheme="minorHAnsi" w:eastAsiaTheme="minorHAnsi" w:hAnsiTheme="minorHAnsi" w:cstheme="minorBidi"/>
        </w:rPr>
        <w:t>tail</w:t>
      </w:r>
      <w:proofErr w:type="gramEnd"/>
      <w:r w:rsidRPr="004614A4">
        <w:rPr>
          <w:rFonts w:asciiTheme="minorHAnsi" w:eastAsiaTheme="minorHAnsi" w:hAnsiTheme="minorHAnsi" w:cstheme="minorBidi"/>
        </w:rPr>
        <w:t xml:space="preserve"> -f /</w:t>
      </w:r>
      <w:proofErr w:type="spellStart"/>
      <w:r w:rsidRPr="004614A4">
        <w:rPr>
          <w:rFonts w:asciiTheme="minorHAnsi" w:eastAsiaTheme="minorHAnsi" w:hAnsiTheme="minorHAnsi" w:cstheme="minorBidi"/>
        </w:rPr>
        <w:t>var</w:t>
      </w:r>
      <w:proofErr w:type="spellEnd"/>
      <w:r w:rsidRPr="004614A4">
        <w:rPr>
          <w:rFonts w:asciiTheme="minorHAnsi" w:eastAsiaTheme="minorHAnsi" w:hAnsiTheme="minorHAnsi" w:cstheme="minorBidi"/>
        </w:rPr>
        <w:t>/log/Allocation/Allocation.log`</w:t>
      </w:r>
    </w:p>
    <w:p w:rsidR="00CD7416" w:rsidRDefault="00CD7416" w:rsidP="00216D6A">
      <w:pPr>
        <w:pStyle w:val="NoSpacing"/>
        <w:rPr>
          <w:rFonts w:asciiTheme="minorHAnsi" w:eastAsiaTheme="minorHAnsi" w:hAnsiTheme="minorHAnsi" w:cstheme="minorBidi"/>
        </w:rPr>
      </w:pPr>
    </w:p>
    <w:p w:rsidR="00CD7416" w:rsidRDefault="00CD7416" w:rsidP="00216D6A">
      <w:pPr>
        <w:pStyle w:val="NoSpacing"/>
        <w:rPr>
          <w:ins w:id="184" w:author="Rupesh Thakur" w:date="2015-05-15T16:27:00Z"/>
          <w:rFonts w:asciiTheme="minorHAnsi" w:eastAsiaTheme="minorHAnsi" w:hAnsiTheme="minorHAnsi" w:cstheme="minorBidi"/>
        </w:rPr>
      </w:pPr>
      <w:r>
        <w:rPr>
          <w:noProof/>
          <w:lang w:eastAsia="en-IN"/>
        </w:rPr>
        <w:drawing>
          <wp:inline distT="0" distB="0" distL="0" distR="0" wp14:anchorId="51F1FF4B" wp14:editId="4BDBC147">
            <wp:extent cx="5943600" cy="11029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102995"/>
                    </a:xfrm>
                    <a:prstGeom prst="rect">
                      <a:avLst/>
                    </a:prstGeom>
                  </pic:spPr>
                </pic:pic>
              </a:graphicData>
            </a:graphic>
          </wp:inline>
        </w:drawing>
      </w:r>
    </w:p>
    <w:p w:rsidR="00DB78D6" w:rsidRDefault="00DB78D6" w:rsidP="00216D6A">
      <w:pPr>
        <w:pStyle w:val="NoSpacing"/>
        <w:rPr>
          <w:ins w:id="185" w:author="Rupesh Thakur" w:date="2015-05-15T16:27:00Z"/>
          <w:rFonts w:asciiTheme="minorHAnsi" w:eastAsiaTheme="minorHAnsi" w:hAnsiTheme="minorHAnsi" w:cstheme="minorBidi"/>
        </w:rPr>
      </w:pPr>
    </w:p>
    <w:p w:rsidR="00DB78D6" w:rsidDel="00DB78D6" w:rsidRDefault="00DB78D6" w:rsidP="00216D6A">
      <w:pPr>
        <w:pStyle w:val="NoSpacing"/>
        <w:rPr>
          <w:del w:id="186" w:author="Rupesh Thakur" w:date="2015-05-15T16:27:00Z"/>
          <w:rFonts w:asciiTheme="minorHAnsi" w:eastAsiaTheme="minorHAnsi" w:hAnsiTheme="minorHAnsi" w:cstheme="minorBidi"/>
        </w:rPr>
      </w:pPr>
    </w:p>
    <w:p w:rsidR="00017386" w:rsidDel="00DB78D6" w:rsidRDefault="00017386" w:rsidP="00CD4903">
      <w:pPr>
        <w:pStyle w:val="Heading1"/>
        <w:rPr>
          <w:del w:id="187" w:author="Rupesh Thakur" w:date="2015-05-15T16:27:00Z"/>
        </w:rPr>
      </w:pPr>
    </w:p>
    <w:p w:rsidR="00DB78D6" w:rsidRDefault="00DB78D6" w:rsidP="00DB78D6">
      <w:pPr>
        <w:pStyle w:val="Heading1"/>
        <w:rPr>
          <w:ins w:id="188" w:author="Rupesh Thakur" w:date="2015-05-15T16:27:00Z"/>
        </w:rPr>
      </w:pPr>
      <w:bookmarkStart w:id="189" w:name="_Toc419471270"/>
      <w:ins w:id="190" w:author="Rupesh Thakur" w:date="2015-05-15T16:26:00Z">
        <w:r>
          <w:t>Phase-4</w:t>
        </w:r>
        <w:r>
          <w:t xml:space="preserve"> (</w:t>
        </w:r>
      </w:ins>
      <w:ins w:id="191" w:author="Rupesh Thakur" w:date="2015-05-15T16:27:00Z">
        <w:r>
          <w:t>VM Creation and OS Provisioning</w:t>
        </w:r>
      </w:ins>
      <w:ins w:id="192" w:author="Rupesh Thakur" w:date="2015-05-15T16:26:00Z">
        <w:r>
          <w:t>)</w:t>
        </w:r>
      </w:ins>
      <w:bookmarkEnd w:id="189"/>
    </w:p>
    <w:p w:rsidR="00DB78D6" w:rsidRDefault="00DB78D6" w:rsidP="00DB78D6">
      <w:pPr>
        <w:rPr>
          <w:ins w:id="193" w:author="Rupesh Thakur" w:date="2015-05-15T16:28:00Z"/>
        </w:rPr>
        <w:pPrChange w:id="194" w:author="Rupesh Thakur" w:date="2015-05-15T16:27:00Z">
          <w:pPr>
            <w:pStyle w:val="Heading1"/>
          </w:pPr>
        </w:pPrChange>
      </w:pPr>
      <w:ins w:id="195" w:author="Rupesh Thakur" w:date="2015-05-15T16:27:00Z">
        <w:r>
          <w:t xml:space="preserve">There are two methods for </w:t>
        </w:r>
      </w:ins>
      <w:ins w:id="196" w:author="Rupesh Thakur" w:date="2015-05-15T16:28:00Z">
        <w:r>
          <w:t>provisioning OS on a Virtual Machine (VM).</w:t>
        </w:r>
      </w:ins>
    </w:p>
    <w:p w:rsidR="00DB78D6" w:rsidRDefault="00DB78D6" w:rsidP="00DB78D6">
      <w:pPr>
        <w:pStyle w:val="ListParagraph"/>
        <w:numPr>
          <w:ilvl w:val="0"/>
          <w:numId w:val="31"/>
        </w:numPr>
        <w:rPr>
          <w:ins w:id="197" w:author="Rupesh Thakur" w:date="2015-05-15T16:28:00Z"/>
        </w:rPr>
        <w:pPrChange w:id="198" w:author="Rupesh Thakur" w:date="2015-05-15T16:28:00Z">
          <w:pPr>
            <w:pStyle w:val="Heading1"/>
          </w:pPr>
        </w:pPrChange>
      </w:pPr>
      <w:ins w:id="199" w:author="Rupesh Thakur" w:date="2015-05-15T16:28:00Z">
        <w:r>
          <w:t>VM Image deployment</w:t>
        </w:r>
      </w:ins>
    </w:p>
    <w:p w:rsidR="00DB78D6" w:rsidRDefault="00DB78D6" w:rsidP="00DB78D6">
      <w:pPr>
        <w:pStyle w:val="ListParagraph"/>
        <w:numPr>
          <w:ilvl w:val="0"/>
          <w:numId w:val="31"/>
        </w:numPr>
        <w:rPr>
          <w:ins w:id="200" w:author="Rupesh Thakur" w:date="2015-05-15T16:31:00Z"/>
        </w:rPr>
        <w:pPrChange w:id="201" w:author="Rupesh Thakur" w:date="2015-05-15T16:28:00Z">
          <w:pPr>
            <w:pStyle w:val="Heading1"/>
          </w:pPr>
        </w:pPrChange>
      </w:pPr>
      <w:ins w:id="202" w:author="Rupesh Thakur" w:date="2015-05-15T16:30:00Z">
        <w:r>
          <w:t>VM Creation and OS Installation</w:t>
        </w:r>
      </w:ins>
    </w:p>
    <w:p w:rsidR="00DB78D6" w:rsidRPr="00DB78D6" w:rsidRDefault="00DB78D6" w:rsidP="00DB78D6">
      <w:pPr>
        <w:rPr>
          <w:ins w:id="203" w:author="Rupesh Thakur" w:date="2015-05-15T16:26:00Z"/>
          <w:rPrChange w:id="204" w:author="Rupesh Thakur" w:date="2015-05-15T16:27:00Z">
            <w:rPr>
              <w:ins w:id="205" w:author="Rupesh Thakur" w:date="2015-05-15T16:26:00Z"/>
            </w:rPr>
          </w:rPrChange>
        </w:rPr>
        <w:pPrChange w:id="206" w:author="Rupesh Thakur" w:date="2015-05-15T16:31:00Z">
          <w:pPr>
            <w:pStyle w:val="Heading1"/>
          </w:pPr>
        </w:pPrChange>
      </w:pPr>
      <w:ins w:id="207" w:author="Rupesh Thakur" w:date="2015-05-15T16:31:00Z">
        <w:r>
          <w:t xml:space="preserve">The first method would create a VM with required OS </w:t>
        </w:r>
        <w:r w:rsidR="00CD3996">
          <w:t xml:space="preserve">as per pre-defined values. The second method is similar to a bare metal installation using </w:t>
        </w:r>
      </w:ins>
      <w:ins w:id="208" w:author="Rupesh Thakur" w:date="2015-05-15T16:32:00Z">
        <w:r w:rsidR="00CD3996">
          <w:t xml:space="preserve">PXE method. It refers to CMDB for the </w:t>
        </w:r>
      </w:ins>
      <w:ins w:id="209" w:author="Rupesh Thakur" w:date="2015-05-15T16:33:00Z">
        <w:r w:rsidR="00CD3996">
          <w:t xml:space="preserve">necessary </w:t>
        </w:r>
      </w:ins>
      <w:ins w:id="210" w:author="Rupesh Thakur" w:date="2015-05-15T16:32:00Z">
        <w:r w:rsidR="00CD3996">
          <w:t>configuration details.</w:t>
        </w:r>
      </w:ins>
    </w:p>
    <w:p w:rsidR="00017386" w:rsidDel="00DB78D6" w:rsidRDefault="00017386" w:rsidP="00B42912">
      <w:pPr>
        <w:pStyle w:val="Heading2"/>
        <w:rPr>
          <w:del w:id="211" w:author="Rupesh Thakur" w:date="2015-05-15T16:27:00Z"/>
        </w:rPr>
        <w:pPrChange w:id="212" w:author="Rupesh Thakur" w:date="2015-05-15T16:38:00Z">
          <w:pPr>
            <w:pStyle w:val="Heading1"/>
          </w:pPr>
        </w:pPrChange>
      </w:pPr>
      <w:bookmarkStart w:id="213" w:name="_Toc419471070"/>
      <w:bookmarkEnd w:id="213"/>
    </w:p>
    <w:p w:rsidR="00017386" w:rsidDel="00DB78D6" w:rsidRDefault="00017386" w:rsidP="00B42912">
      <w:pPr>
        <w:pStyle w:val="Heading2"/>
        <w:rPr>
          <w:del w:id="214" w:author="Rupesh Thakur" w:date="2015-05-15T16:27:00Z"/>
        </w:rPr>
        <w:pPrChange w:id="215" w:author="Rupesh Thakur" w:date="2015-05-15T16:38:00Z">
          <w:pPr>
            <w:pStyle w:val="Heading1"/>
          </w:pPr>
        </w:pPrChange>
      </w:pPr>
      <w:bookmarkStart w:id="216" w:name="_Toc419471071"/>
      <w:bookmarkEnd w:id="216"/>
    </w:p>
    <w:p w:rsidR="00017386" w:rsidDel="00DB78D6" w:rsidRDefault="00017386" w:rsidP="00B42912">
      <w:pPr>
        <w:pStyle w:val="Heading2"/>
        <w:rPr>
          <w:del w:id="217" w:author="Rupesh Thakur" w:date="2015-05-15T16:27:00Z"/>
        </w:rPr>
        <w:pPrChange w:id="218" w:author="Rupesh Thakur" w:date="2015-05-15T16:38:00Z">
          <w:pPr>
            <w:pStyle w:val="Heading1"/>
          </w:pPr>
        </w:pPrChange>
      </w:pPr>
      <w:bookmarkStart w:id="219" w:name="_Toc419471072"/>
      <w:bookmarkEnd w:id="219"/>
    </w:p>
    <w:p w:rsidR="00017386" w:rsidDel="00DB78D6" w:rsidRDefault="00017386" w:rsidP="00B42912">
      <w:pPr>
        <w:pStyle w:val="Heading2"/>
        <w:rPr>
          <w:del w:id="220" w:author="Rupesh Thakur" w:date="2015-05-15T16:27:00Z"/>
        </w:rPr>
        <w:pPrChange w:id="221" w:author="Rupesh Thakur" w:date="2015-05-15T16:38:00Z">
          <w:pPr>
            <w:pStyle w:val="Heading1"/>
          </w:pPr>
        </w:pPrChange>
      </w:pPr>
      <w:bookmarkStart w:id="222" w:name="_Toc419471073"/>
      <w:bookmarkEnd w:id="222"/>
    </w:p>
    <w:p w:rsidR="00017386" w:rsidDel="00DB78D6" w:rsidRDefault="00017386" w:rsidP="00B42912">
      <w:pPr>
        <w:pStyle w:val="Heading2"/>
        <w:rPr>
          <w:del w:id="223" w:author="Rupesh Thakur" w:date="2015-05-15T16:27:00Z"/>
        </w:rPr>
        <w:pPrChange w:id="224" w:author="Rupesh Thakur" w:date="2015-05-15T16:38:00Z">
          <w:pPr>
            <w:pStyle w:val="Heading1"/>
          </w:pPr>
        </w:pPrChange>
      </w:pPr>
      <w:bookmarkStart w:id="225" w:name="_Toc419471074"/>
      <w:bookmarkEnd w:id="225"/>
    </w:p>
    <w:p w:rsidR="00017386" w:rsidDel="00DB78D6" w:rsidRDefault="00017386" w:rsidP="00B42912">
      <w:pPr>
        <w:pStyle w:val="Heading2"/>
        <w:rPr>
          <w:del w:id="226" w:author="Rupesh Thakur" w:date="2015-05-15T16:27:00Z"/>
        </w:rPr>
        <w:pPrChange w:id="227" w:author="Rupesh Thakur" w:date="2015-05-15T16:38:00Z">
          <w:pPr>
            <w:pStyle w:val="Heading1"/>
          </w:pPr>
        </w:pPrChange>
      </w:pPr>
      <w:bookmarkStart w:id="228" w:name="_Toc419471075"/>
      <w:bookmarkEnd w:id="228"/>
    </w:p>
    <w:p w:rsidR="00017386" w:rsidDel="00DB78D6" w:rsidRDefault="00017386" w:rsidP="00B42912">
      <w:pPr>
        <w:pStyle w:val="Heading2"/>
        <w:rPr>
          <w:del w:id="229" w:author="Rupesh Thakur" w:date="2015-05-15T16:27:00Z"/>
        </w:rPr>
        <w:pPrChange w:id="230" w:author="Rupesh Thakur" w:date="2015-05-15T16:38:00Z">
          <w:pPr>
            <w:pStyle w:val="Heading1"/>
          </w:pPr>
        </w:pPrChange>
      </w:pPr>
      <w:bookmarkStart w:id="231" w:name="_Toc419471076"/>
      <w:bookmarkEnd w:id="231"/>
    </w:p>
    <w:p w:rsidR="00017386" w:rsidDel="00DB78D6" w:rsidRDefault="00017386" w:rsidP="00B42912">
      <w:pPr>
        <w:pStyle w:val="Heading2"/>
        <w:rPr>
          <w:del w:id="232" w:author="Rupesh Thakur" w:date="2015-05-15T16:27:00Z"/>
        </w:rPr>
        <w:pPrChange w:id="233" w:author="Rupesh Thakur" w:date="2015-05-15T16:38:00Z">
          <w:pPr>
            <w:pStyle w:val="Heading1"/>
          </w:pPr>
        </w:pPrChange>
      </w:pPr>
      <w:bookmarkStart w:id="234" w:name="_Toc419471077"/>
      <w:bookmarkEnd w:id="234"/>
    </w:p>
    <w:p w:rsidR="00017386" w:rsidDel="00DB78D6" w:rsidRDefault="00017386" w:rsidP="00B42912">
      <w:pPr>
        <w:pStyle w:val="Heading2"/>
        <w:rPr>
          <w:del w:id="235" w:author="Rupesh Thakur" w:date="2015-05-15T16:27:00Z"/>
        </w:rPr>
        <w:pPrChange w:id="236" w:author="Rupesh Thakur" w:date="2015-05-15T16:38:00Z">
          <w:pPr>
            <w:pStyle w:val="Heading1"/>
          </w:pPr>
        </w:pPrChange>
      </w:pPr>
      <w:bookmarkStart w:id="237" w:name="_Toc419471078"/>
      <w:bookmarkEnd w:id="237"/>
    </w:p>
    <w:p w:rsidR="00017386" w:rsidDel="00DB78D6" w:rsidRDefault="00017386" w:rsidP="00B42912">
      <w:pPr>
        <w:pStyle w:val="Heading2"/>
        <w:rPr>
          <w:del w:id="238" w:author="Rupesh Thakur" w:date="2015-05-15T16:27:00Z"/>
        </w:rPr>
        <w:pPrChange w:id="239" w:author="Rupesh Thakur" w:date="2015-05-15T16:38:00Z">
          <w:pPr/>
        </w:pPrChange>
      </w:pPr>
      <w:bookmarkStart w:id="240" w:name="_Toc419471079"/>
      <w:bookmarkEnd w:id="240"/>
    </w:p>
    <w:p w:rsidR="00017386" w:rsidDel="00DB78D6" w:rsidRDefault="00017386" w:rsidP="00B42912">
      <w:pPr>
        <w:pStyle w:val="Heading2"/>
        <w:rPr>
          <w:del w:id="241" w:author="Rupesh Thakur" w:date="2015-05-15T16:27:00Z"/>
        </w:rPr>
        <w:pPrChange w:id="242" w:author="Rupesh Thakur" w:date="2015-05-15T16:38:00Z">
          <w:pPr/>
        </w:pPrChange>
      </w:pPr>
      <w:bookmarkStart w:id="243" w:name="_Toc419471080"/>
      <w:bookmarkEnd w:id="243"/>
    </w:p>
    <w:p w:rsidR="00017386" w:rsidDel="00DB78D6" w:rsidRDefault="00017386" w:rsidP="00B42912">
      <w:pPr>
        <w:pStyle w:val="Heading2"/>
        <w:rPr>
          <w:del w:id="244" w:author="Rupesh Thakur" w:date="2015-05-15T16:27:00Z"/>
        </w:rPr>
        <w:pPrChange w:id="245" w:author="Rupesh Thakur" w:date="2015-05-15T16:38:00Z">
          <w:pPr/>
        </w:pPrChange>
      </w:pPr>
      <w:bookmarkStart w:id="246" w:name="_Toc419471081"/>
      <w:bookmarkEnd w:id="246"/>
    </w:p>
    <w:p w:rsidR="00017386" w:rsidDel="00DB78D6" w:rsidRDefault="00017386" w:rsidP="00B42912">
      <w:pPr>
        <w:pStyle w:val="Heading2"/>
        <w:rPr>
          <w:del w:id="247" w:author="Rupesh Thakur" w:date="2015-05-15T16:27:00Z"/>
        </w:rPr>
        <w:pPrChange w:id="248" w:author="Rupesh Thakur" w:date="2015-05-15T16:38:00Z">
          <w:pPr/>
        </w:pPrChange>
      </w:pPr>
      <w:bookmarkStart w:id="249" w:name="_Toc419471082"/>
      <w:bookmarkEnd w:id="249"/>
    </w:p>
    <w:p w:rsidR="00017386" w:rsidDel="00DB78D6" w:rsidRDefault="00017386" w:rsidP="00B42912">
      <w:pPr>
        <w:pStyle w:val="Heading2"/>
        <w:rPr>
          <w:del w:id="250" w:author="Rupesh Thakur" w:date="2015-05-15T16:27:00Z"/>
        </w:rPr>
        <w:pPrChange w:id="251" w:author="Rupesh Thakur" w:date="2015-05-15T16:38:00Z">
          <w:pPr/>
        </w:pPrChange>
      </w:pPr>
      <w:bookmarkStart w:id="252" w:name="_Toc419471083"/>
      <w:bookmarkEnd w:id="252"/>
    </w:p>
    <w:p w:rsidR="00017386" w:rsidRPr="00017386" w:rsidDel="00DB78D6" w:rsidRDefault="00017386" w:rsidP="00B42912">
      <w:pPr>
        <w:pStyle w:val="Heading2"/>
        <w:rPr>
          <w:del w:id="253" w:author="Rupesh Thakur" w:date="2015-05-15T16:27:00Z"/>
        </w:rPr>
        <w:pPrChange w:id="254" w:author="Rupesh Thakur" w:date="2015-05-15T16:38:00Z">
          <w:pPr/>
        </w:pPrChange>
      </w:pPr>
      <w:bookmarkStart w:id="255" w:name="_Toc419471084"/>
      <w:bookmarkEnd w:id="255"/>
    </w:p>
    <w:p w:rsidR="00D01585" w:rsidRPr="00A67AB4" w:rsidRDefault="00D01585" w:rsidP="00B42912">
      <w:pPr>
        <w:pStyle w:val="Heading2"/>
        <w:pPrChange w:id="256" w:author="Rupesh Thakur" w:date="2015-05-15T16:38:00Z">
          <w:pPr>
            <w:pStyle w:val="Heading1"/>
          </w:pPr>
        </w:pPrChange>
      </w:pPr>
      <w:bookmarkStart w:id="257" w:name="_Toc419471271"/>
      <w:r>
        <w:t>VM-Image Deployment</w:t>
      </w:r>
      <w:bookmarkEnd w:id="257"/>
      <w:r w:rsidR="00EE0E43">
        <w:t xml:space="preserve"> </w:t>
      </w:r>
    </w:p>
    <w:p w:rsidR="00D01585" w:rsidRDefault="00D01585" w:rsidP="00D01585">
      <w:r w:rsidRPr="006C5A95">
        <w:rPr>
          <w:b/>
          <w:u w:val="single"/>
        </w:rPr>
        <w:t>Purpose:</w:t>
      </w:r>
      <w:r>
        <w:t xml:space="preserve"> </w:t>
      </w:r>
      <w:r w:rsidR="002F024D">
        <w:t>It describes</w:t>
      </w:r>
      <w:r>
        <w:t xml:space="preserve"> the steps to deploy a Virtual machine from </w:t>
      </w:r>
      <w:r w:rsidR="00D80E70">
        <w:t>a Golden-Template/Default-Image</w:t>
      </w:r>
    </w:p>
    <w:p w:rsidR="00D01585" w:rsidRDefault="00D01585" w:rsidP="00D01585">
      <w:r w:rsidRPr="00AB6E54">
        <w:rPr>
          <w:b/>
          <w:u w:val="single"/>
        </w:rPr>
        <w:t>Scope:</w:t>
      </w:r>
      <w:r>
        <w:t xml:space="preserve"> It can be used to spin 19 different VM images as follows.</w:t>
      </w:r>
    </w:p>
    <w:p w:rsidR="00D01585" w:rsidRDefault="00D01585" w:rsidP="00D01585">
      <w:pPr>
        <w:pStyle w:val="ListParagraph"/>
        <w:numPr>
          <w:ilvl w:val="0"/>
          <w:numId w:val="25"/>
        </w:numPr>
      </w:pPr>
      <w:r>
        <w:t>RHEL 5.7, 5.8 &amp; 6.1,6.2,6.3,6.4,6.5  [7 Images]</w:t>
      </w:r>
    </w:p>
    <w:p w:rsidR="00D01585" w:rsidRDefault="00D01585" w:rsidP="00D01585">
      <w:pPr>
        <w:pStyle w:val="ListParagraph"/>
        <w:numPr>
          <w:ilvl w:val="0"/>
          <w:numId w:val="25"/>
        </w:numPr>
      </w:pPr>
      <w:r>
        <w:t>CentOS 6.2,6.3,6.4,6.5  [4 Images]</w:t>
      </w:r>
    </w:p>
    <w:p w:rsidR="00D01585" w:rsidRDefault="00D01585" w:rsidP="00D01585">
      <w:pPr>
        <w:pStyle w:val="ListParagraph"/>
        <w:numPr>
          <w:ilvl w:val="0"/>
          <w:numId w:val="25"/>
        </w:numPr>
      </w:pPr>
      <w:r w:rsidRPr="009F072A">
        <w:t>W_2K8_ENT</w:t>
      </w:r>
      <w:r>
        <w:t xml:space="preserve"> &amp; R2, </w:t>
      </w:r>
      <w:r w:rsidRPr="009F072A">
        <w:t>W_2K8_STD</w:t>
      </w:r>
      <w:r>
        <w:t xml:space="preserve"> &amp; R2, </w:t>
      </w:r>
      <w:r w:rsidRPr="009F072A">
        <w:t>W_2K12_DC</w:t>
      </w:r>
      <w:r>
        <w:t xml:space="preserve"> &amp; R2, </w:t>
      </w:r>
      <w:r w:rsidRPr="009F072A">
        <w:t>W_2K12_STD</w:t>
      </w:r>
      <w:r>
        <w:t xml:space="preserve"> &amp; R2 [8 Images]</w:t>
      </w:r>
    </w:p>
    <w:p w:rsidR="00D01585" w:rsidRDefault="00D01585" w:rsidP="00D01585">
      <w:r w:rsidRPr="006C2F91">
        <w:rPr>
          <w:b/>
          <w:u w:val="single"/>
        </w:rPr>
        <w:t>Prerequisite:</w:t>
      </w:r>
      <w:r>
        <w:t xml:space="preserve"> </w:t>
      </w:r>
      <w:proofErr w:type="spellStart"/>
      <w:r>
        <w:t>Esxi</w:t>
      </w:r>
      <w:proofErr w:type="spellEnd"/>
      <w:r>
        <w:t xml:space="preserve">-Hypervisor should be reachable from DHCP Server.  Should have </w:t>
      </w:r>
      <w:proofErr w:type="spellStart"/>
      <w:r>
        <w:t>Esxi</w:t>
      </w:r>
      <w:proofErr w:type="spellEnd"/>
      <w:r>
        <w:t xml:space="preserve">-Hypervisor credentials. Manually update the VM information in </w:t>
      </w:r>
      <w:proofErr w:type="spellStart"/>
      <w:r>
        <w:t>t_vm_provisioning</w:t>
      </w:r>
      <w:proofErr w:type="spellEnd"/>
      <w:r>
        <w:t xml:space="preserve"> tables and get IP through manual process [via </w:t>
      </w:r>
      <w:proofErr w:type="spellStart"/>
      <w:r>
        <w:t>IP_Assignemt</w:t>
      </w:r>
      <w:proofErr w:type="spellEnd"/>
      <w:r>
        <w:t xml:space="preserve"> portal].</w:t>
      </w:r>
    </w:p>
    <w:p w:rsidR="00D01585" w:rsidRDefault="00D01585" w:rsidP="00D01585">
      <w:r w:rsidRPr="003459E8">
        <w:rPr>
          <w:b/>
          <w:u w:val="single"/>
        </w:rPr>
        <w:t xml:space="preserve"> Script name:</w:t>
      </w:r>
      <w:r>
        <w:t xml:space="preserve"> </w:t>
      </w:r>
      <w:r w:rsidRPr="00BF466D">
        <w:t xml:space="preserve">VM_AutoProvision.sh </w:t>
      </w:r>
      <w:r>
        <w:t>[To execute run, “</w:t>
      </w:r>
      <w:proofErr w:type="spellStart"/>
      <w:r>
        <w:t>sh</w:t>
      </w:r>
      <w:proofErr w:type="spellEnd"/>
      <w:r>
        <w:t xml:space="preserve"> </w:t>
      </w:r>
      <w:r w:rsidRPr="00BF466D">
        <w:t>VM_AutoProvision.sh</w:t>
      </w:r>
      <w:r>
        <w:t>”]</w:t>
      </w:r>
    </w:p>
    <w:p w:rsidR="00D01585" w:rsidRDefault="00D01585" w:rsidP="00D01585">
      <w:r w:rsidRPr="003459E8">
        <w:rPr>
          <w:b/>
          <w:u w:val="single"/>
        </w:rPr>
        <w:t>Script path:</w:t>
      </w:r>
      <w:r>
        <w:t xml:space="preserve"> 10.137.2.57:/opt/</w:t>
      </w:r>
      <w:proofErr w:type="spellStart"/>
      <w:r>
        <w:t>rjil</w:t>
      </w:r>
      <w:proofErr w:type="spellEnd"/>
      <w:r>
        <w:t>/scripts/</w:t>
      </w:r>
    </w:p>
    <w:p w:rsidR="00D01585" w:rsidRDefault="00D01585" w:rsidP="00D01585">
      <w:pPr>
        <w:rPr>
          <w:b/>
          <w:u w:val="single"/>
        </w:rPr>
      </w:pPr>
      <w:r w:rsidRPr="00260A66">
        <w:rPr>
          <w:b/>
          <w:u w:val="single"/>
        </w:rPr>
        <w:t>Script Flow:</w:t>
      </w:r>
    </w:p>
    <w:p w:rsidR="00D01585" w:rsidRDefault="00D01585" w:rsidP="00D01585">
      <w:r>
        <w:lastRenderedPageBreak/>
        <w:t xml:space="preserve">Step1: </w:t>
      </w:r>
      <w:proofErr w:type="spellStart"/>
      <w:proofErr w:type="gramStart"/>
      <w:r>
        <w:t>ssh</w:t>
      </w:r>
      <w:proofErr w:type="spellEnd"/>
      <w:proofErr w:type="gramEnd"/>
      <w:r>
        <w:t xml:space="preserve"> </w:t>
      </w:r>
      <w:hyperlink r:id="rId19" w:history="1">
        <w:r w:rsidRPr="00050611">
          <w:rPr>
            <w:rStyle w:val="Hyperlink"/>
          </w:rPr>
          <w:t>root@10.137.2.57</w:t>
        </w:r>
      </w:hyperlink>
    </w:p>
    <w:p w:rsidR="00D01585" w:rsidRDefault="00D01585" w:rsidP="00D01585">
      <w:r>
        <w:t xml:space="preserve">Step2: </w:t>
      </w:r>
      <w:proofErr w:type="gramStart"/>
      <w:r>
        <w:t>cd :/</w:t>
      </w:r>
      <w:proofErr w:type="gramEnd"/>
      <w:r>
        <w:t>opt/</w:t>
      </w:r>
      <w:proofErr w:type="spellStart"/>
      <w:r>
        <w:t>rjil</w:t>
      </w:r>
      <w:proofErr w:type="spellEnd"/>
      <w:r>
        <w:t>/scripts/</w:t>
      </w:r>
    </w:p>
    <w:p w:rsidR="00D01585" w:rsidRDefault="00D01585" w:rsidP="00D01585">
      <w:r>
        <w:t xml:space="preserve">Step3: </w:t>
      </w:r>
      <w:proofErr w:type="spellStart"/>
      <w:r>
        <w:t>sh</w:t>
      </w:r>
      <w:proofErr w:type="spellEnd"/>
      <w:r>
        <w:t xml:space="preserve"> </w:t>
      </w:r>
      <w:r w:rsidRPr="00BF466D">
        <w:t>VM_AutoProvision.sh</w:t>
      </w:r>
    </w:p>
    <w:p w:rsidR="00D01585" w:rsidRDefault="00D01585" w:rsidP="00D01585">
      <w:r>
        <w:t xml:space="preserve"> This script provides a CLI-based UI to choose the required image to be deployed. Please check below image.</w:t>
      </w:r>
    </w:p>
    <w:p w:rsidR="00D01585" w:rsidRDefault="00D01585" w:rsidP="00D01585">
      <w:r>
        <w:rPr>
          <w:noProof/>
          <w:lang w:eastAsia="en-IN"/>
        </w:rPr>
        <w:drawing>
          <wp:inline distT="0" distB="0" distL="0" distR="0" wp14:anchorId="4892A340" wp14:editId="3C8D9BA7">
            <wp:extent cx="4610100" cy="1859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19051" cy="1862890"/>
                    </a:xfrm>
                    <a:prstGeom prst="rect">
                      <a:avLst/>
                    </a:prstGeom>
                  </pic:spPr>
                </pic:pic>
              </a:graphicData>
            </a:graphic>
          </wp:inline>
        </w:drawing>
      </w:r>
    </w:p>
    <w:p w:rsidR="00D01585" w:rsidRDefault="00D01585" w:rsidP="00D01585">
      <w:r>
        <w:t>Step5: Select an option from 1-19 for VMs; option 20 to exit.</w:t>
      </w:r>
    </w:p>
    <w:p w:rsidR="00D01585" w:rsidRPr="002F024D" w:rsidRDefault="00D01585" w:rsidP="00D01585">
      <w:pPr>
        <w:pStyle w:val="ListParagraph"/>
        <w:numPr>
          <w:ilvl w:val="0"/>
          <w:numId w:val="14"/>
        </w:numPr>
      </w:pPr>
      <w:r w:rsidRPr="002F024D">
        <w:t xml:space="preserve">Once the option is selected, </w:t>
      </w:r>
      <w:proofErr w:type="gramStart"/>
      <w:r w:rsidRPr="002F024D">
        <w:t>It</w:t>
      </w:r>
      <w:proofErr w:type="gramEnd"/>
      <w:r w:rsidRPr="002F024D">
        <w:t xml:space="preserve"> prompts for </w:t>
      </w:r>
      <w:proofErr w:type="spellStart"/>
      <w:r w:rsidRPr="002F024D">
        <w:t>Esxi-Hypervisore’s</w:t>
      </w:r>
      <w:proofErr w:type="spellEnd"/>
      <w:r w:rsidRPr="002F024D">
        <w:t xml:space="preserve"> credentials like “IP, USER-ID &amp; PASSWORD”. User must provide the destination </w:t>
      </w:r>
      <w:proofErr w:type="spellStart"/>
      <w:r w:rsidRPr="002F024D">
        <w:t>esxi-ip</w:t>
      </w:r>
      <w:proofErr w:type="spellEnd"/>
      <w:r w:rsidRPr="002F024D">
        <w:t xml:space="preserve"> details here.</w:t>
      </w:r>
    </w:p>
    <w:p w:rsidR="00D01585" w:rsidRPr="002F024D" w:rsidRDefault="00D01585" w:rsidP="00D01585">
      <w:pPr>
        <w:pStyle w:val="ListParagraph"/>
        <w:numPr>
          <w:ilvl w:val="0"/>
          <w:numId w:val="14"/>
        </w:numPr>
      </w:pPr>
      <w:r w:rsidRPr="002F024D">
        <w:t xml:space="preserve">It further prompts for destination VM-Name &amp; </w:t>
      </w:r>
      <w:proofErr w:type="spellStart"/>
      <w:r w:rsidRPr="002F024D">
        <w:t>datastore</w:t>
      </w:r>
      <w:proofErr w:type="spellEnd"/>
      <w:r w:rsidRPr="002F024D">
        <w:t xml:space="preserve"> where it needs to be placed/created.</w:t>
      </w:r>
    </w:p>
    <w:p w:rsidR="00D01585" w:rsidRPr="002F024D" w:rsidRDefault="00D01585" w:rsidP="00D01585">
      <w:pPr>
        <w:pStyle w:val="ListParagraph"/>
        <w:numPr>
          <w:ilvl w:val="0"/>
          <w:numId w:val="14"/>
        </w:numPr>
      </w:pPr>
      <w:r w:rsidRPr="002F024D">
        <w:t xml:space="preserve">Once all the required information is provided a Virtual Machine with default-OS will be created on the destination </w:t>
      </w:r>
      <w:proofErr w:type="spellStart"/>
      <w:r w:rsidRPr="002F024D">
        <w:t>Esxi</w:t>
      </w:r>
      <w:proofErr w:type="spellEnd"/>
      <w:r w:rsidRPr="002F024D">
        <w:t>-Hypervisor in less than 3 minutes.</w:t>
      </w:r>
    </w:p>
    <w:p w:rsidR="00D01585" w:rsidRPr="002120FC" w:rsidRDefault="00D01585" w:rsidP="00D01585">
      <w:pPr>
        <w:pStyle w:val="NoSpacing"/>
        <w:rPr>
          <w:b/>
          <w:sz w:val="18"/>
          <w:szCs w:val="18"/>
          <w:u w:val="single"/>
        </w:rPr>
      </w:pPr>
      <w:r w:rsidRPr="002F024D">
        <w:rPr>
          <w:rFonts w:asciiTheme="minorHAnsi" w:eastAsiaTheme="minorHAnsi" w:hAnsiTheme="minorHAnsi" w:cstheme="minorBidi"/>
          <w:b/>
          <w:u w:val="single"/>
        </w:rPr>
        <w:t>Note</w:t>
      </w:r>
      <w:r w:rsidRPr="002120FC">
        <w:rPr>
          <w:b/>
          <w:sz w:val="18"/>
          <w:szCs w:val="18"/>
          <w:u w:val="single"/>
        </w:rPr>
        <w:t>:</w:t>
      </w:r>
    </w:p>
    <w:p w:rsidR="00D01585" w:rsidRPr="002F024D" w:rsidRDefault="00D01585" w:rsidP="00D01585">
      <w:pPr>
        <w:pStyle w:val="NoSpacing"/>
        <w:numPr>
          <w:ilvl w:val="0"/>
          <w:numId w:val="26"/>
        </w:numPr>
        <w:rPr>
          <w:rFonts w:asciiTheme="minorHAnsi" w:eastAsiaTheme="minorHAnsi" w:hAnsiTheme="minorHAnsi" w:cstheme="minorBidi"/>
        </w:rPr>
      </w:pPr>
      <w:r w:rsidRPr="002F024D">
        <w:rPr>
          <w:rFonts w:asciiTheme="minorHAnsi" w:eastAsiaTheme="minorHAnsi" w:hAnsiTheme="minorHAnsi" w:cstheme="minorBidi"/>
        </w:rPr>
        <w:t xml:space="preserve">All the VM’s are created with </w:t>
      </w:r>
      <w:proofErr w:type="spellStart"/>
      <w:r w:rsidRPr="002F024D">
        <w:rPr>
          <w:rFonts w:asciiTheme="minorHAnsi" w:eastAsiaTheme="minorHAnsi" w:hAnsiTheme="minorHAnsi" w:cstheme="minorBidi"/>
        </w:rPr>
        <w:t>defauldt</w:t>
      </w:r>
      <w:proofErr w:type="spellEnd"/>
      <w:r w:rsidRPr="002F024D">
        <w:rPr>
          <w:rFonts w:asciiTheme="minorHAnsi" w:eastAsiaTheme="minorHAnsi" w:hAnsiTheme="minorHAnsi" w:cstheme="minorBidi"/>
        </w:rPr>
        <w:t xml:space="preserve"> 100Gig size.</w:t>
      </w:r>
    </w:p>
    <w:p w:rsidR="00D01585" w:rsidRPr="002F024D" w:rsidRDefault="00D01585" w:rsidP="00D01585">
      <w:pPr>
        <w:pStyle w:val="NoSpacing"/>
        <w:numPr>
          <w:ilvl w:val="0"/>
          <w:numId w:val="26"/>
        </w:numPr>
        <w:rPr>
          <w:rFonts w:asciiTheme="minorHAnsi" w:eastAsiaTheme="minorHAnsi" w:hAnsiTheme="minorHAnsi" w:cstheme="minorBidi"/>
        </w:rPr>
      </w:pPr>
      <w:r w:rsidRPr="002F024D">
        <w:rPr>
          <w:rFonts w:asciiTheme="minorHAnsi" w:eastAsiaTheme="minorHAnsi" w:hAnsiTheme="minorHAnsi" w:cstheme="minorBidi"/>
        </w:rPr>
        <w:t xml:space="preserve">As VMs (Linux &amp; Windows) are cloned from a Golden-templates/Images, few configurations {Network, salt, </w:t>
      </w:r>
      <w:proofErr w:type="spellStart"/>
      <w:r w:rsidRPr="002F024D">
        <w:rPr>
          <w:rFonts w:asciiTheme="minorHAnsi" w:eastAsiaTheme="minorHAnsi" w:hAnsiTheme="minorHAnsi" w:cstheme="minorBidi"/>
        </w:rPr>
        <w:t>hpomagent</w:t>
      </w:r>
      <w:proofErr w:type="spellEnd"/>
      <w:r w:rsidRPr="002F024D">
        <w:rPr>
          <w:rFonts w:asciiTheme="minorHAnsi" w:eastAsiaTheme="minorHAnsi" w:hAnsiTheme="minorHAnsi" w:cstheme="minorBidi"/>
        </w:rPr>
        <w:t>, Licences} needs to be done after VMs creation.</w:t>
      </w:r>
    </w:p>
    <w:p w:rsidR="00D01585" w:rsidRPr="002F024D" w:rsidRDefault="00D01585" w:rsidP="00D01585">
      <w:pPr>
        <w:pStyle w:val="NoSpacing"/>
        <w:numPr>
          <w:ilvl w:val="0"/>
          <w:numId w:val="26"/>
        </w:numPr>
        <w:rPr>
          <w:rFonts w:asciiTheme="minorHAnsi" w:eastAsiaTheme="minorHAnsi" w:hAnsiTheme="minorHAnsi" w:cstheme="minorBidi"/>
        </w:rPr>
      </w:pPr>
      <w:r w:rsidRPr="002F024D">
        <w:rPr>
          <w:rFonts w:asciiTheme="minorHAnsi" w:eastAsiaTheme="minorHAnsi" w:hAnsiTheme="minorHAnsi" w:cstheme="minorBidi"/>
        </w:rPr>
        <w:t>You have to update the CMDB tables manually.</w:t>
      </w:r>
    </w:p>
    <w:p w:rsidR="00D01585" w:rsidRPr="00A67AB4" w:rsidRDefault="00D01585" w:rsidP="00B42912">
      <w:pPr>
        <w:pStyle w:val="Heading2"/>
        <w:pPrChange w:id="258" w:author="Rupesh Thakur" w:date="2015-05-15T16:38:00Z">
          <w:pPr>
            <w:pStyle w:val="Heading1"/>
          </w:pPr>
        </w:pPrChange>
      </w:pPr>
      <w:bookmarkStart w:id="259" w:name="_Toc419471272"/>
      <w:r>
        <w:t>VM-Creation-and-OS-Installation</w:t>
      </w:r>
      <w:bookmarkEnd w:id="259"/>
    </w:p>
    <w:p w:rsidR="00D01585" w:rsidRDefault="00D01585" w:rsidP="00D01585">
      <w:r w:rsidRPr="006C5A95">
        <w:rPr>
          <w:b/>
          <w:u w:val="single"/>
        </w:rPr>
        <w:t>Purpose:</w:t>
      </w:r>
      <w:r>
        <w:t xml:space="preserve"> </w:t>
      </w:r>
      <w:r w:rsidR="000C7DAA">
        <w:t xml:space="preserve">It </w:t>
      </w:r>
      <w:r>
        <w:t>describes the steps to create a virtual machine on a</w:t>
      </w:r>
      <w:r w:rsidR="00847657">
        <w:t>n</w:t>
      </w:r>
      <w:r>
        <w:t xml:space="preserve"> </w:t>
      </w:r>
      <w:proofErr w:type="spellStart"/>
      <w:r>
        <w:t>esxi</w:t>
      </w:r>
      <w:proofErr w:type="spellEnd"/>
      <w:r>
        <w:t>-hypervisor.</w:t>
      </w:r>
    </w:p>
    <w:p w:rsidR="00D01585" w:rsidRDefault="00D01585" w:rsidP="00D01585">
      <w:r w:rsidRPr="00AB6E54">
        <w:rPr>
          <w:b/>
          <w:u w:val="single"/>
        </w:rPr>
        <w:t>Scope:</w:t>
      </w:r>
      <w:r>
        <w:t xml:space="preserve"> It can be followed for Windows/RHEL/CentOS Linux OS installation.</w:t>
      </w:r>
    </w:p>
    <w:p w:rsidR="00D01585" w:rsidRDefault="00D01585" w:rsidP="00D01585">
      <w:r w:rsidRPr="006C2F91">
        <w:rPr>
          <w:b/>
          <w:u w:val="single"/>
        </w:rPr>
        <w:t>Prerequisite:</w:t>
      </w:r>
      <w:r>
        <w:t xml:space="preserve"> </w:t>
      </w:r>
      <w:proofErr w:type="spellStart"/>
      <w:r>
        <w:t>Esxi</w:t>
      </w:r>
      <w:proofErr w:type="spellEnd"/>
      <w:r>
        <w:t xml:space="preserve">-Hypervisor should be reachable from DHCP-server. All the required fields needs to be updated in </w:t>
      </w:r>
      <w:proofErr w:type="spellStart"/>
      <w:r>
        <w:t>t_vm_provisioning</w:t>
      </w:r>
      <w:proofErr w:type="spellEnd"/>
      <w:r>
        <w:t xml:space="preserve"> table in CMDB. VM_</w:t>
      </w:r>
      <w:r w:rsidRPr="00CD7143">
        <w:t>ROLE_PROFILE</w:t>
      </w:r>
      <w:r>
        <w:t xml:space="preserve"> in </w:t>
      </w:r>
      <w:proofErr w:type="spellStart"/>
      <w:r>
        <w:t>t_vm_provisioning</w:t>
      </w:r>
      <w:proofErr w:type="spellEnd"/>
      <w:r>
        <w:t xml:space="preserve"> needs to be updated with whatever OS needs to be installed. [Reference: </w:t>
      </w:r>
      <w:r w:rsidRPr="00CD7143">
        <w:t>T_OSPROFILES</w:t>
      </w:r>
      <w:r>
        <w:t xml:space="preserve"> in </w:t>
      </w:r>
      <w:proofErr w:type="spellStart"/>
      <w:proofErr w:type="gramStart"/>
      <w:r>
        <w:t>cmdb</w:t>
      </w:r>
      <w:proofErr w:type="spellEnd"/>
      <w:r>
        <w:t xml:space="preserve"> ]</w:t>
      </w:r>
      <w:proofErr w:type="gramEnd"/>
    </w:p>
    <w:p w:rsidR="00D01585" w:rsidRPr="00847657" w:rsidRDefault="00D01585" w:rsidP="00D01585">
      <w:pPr>
        <w:pStyle w:val="NoSpacing"/>
        <w:rPr>
          <w:rFonts w:asciiTheme="minorHAnsi" w:eastAsiaTheme="minorHAnsi" w:hAnsiTheme="minorHAnsi" w:cstheme="minorBidi"/>
        </w:rPr>
      </w:pPr>
      <w:r w:rsidRPr="00847657">
        <w:rPr>
          <w:rFonts w:asciiTheme="minorHAnsi" w:eastAsiaTheme="minorHAnsi" w:hAnsiTheme="minorHAnsi" w:cstheme="minorBidi"/>
          <w:b/>
          <w:u w:val="single"/>
        </w:rPr>
        <w:t>Script path:</w:t>
      </w:r>
      <w:r>
        <w:t xml:space="preserve"> </w:t>
      </w:r>
      <w:r w:rsidRPr="00847657">
        <w:rPr>
          <w:rFonts w:asciiTheme="minorHAnsi" w:eastAsiaTheme="minorHAnsi" w:hAnsiTheme="minorHAnsi" w:cstheme="minorBidi"/>
        </w:rPr>
        <w:t>10.137.2.57:/opt/</w:t>
      </w:r>
      <w:proofErr w:type="spellStart"/>
      <w:r w:rsidRPr="00847657">
        <w:rPr>
          <w:rFonts w:asciiTheme="minorHAnsi" w:eastAsiaTheme="minorHAnsi" w:hAnsiTheme="minorHAnsi" w:cstheme="minorBidi"/>
        </w:rPr>
        <w:t>rjil</w:t>
      </w:r>
      <w:proofErr w:type="spellEnd"/>
      <w:r w:rsidRPr="00847657">
        <w:rPr>
          <w:rFonts w:asciiTheme="minorHAnsi" w:eastAsiaTheme="minorHAnsi" w:hAnsiTheme="minorHAnsi" w:cstheme="minorBidi"/>
        </w:rPr>
        <w:t>/scripts/</w:t>
      </w:r>
    </w:p>
    <w:p w:rsidR="00D01585" w:rsidRDefault="00D01585" w:rsidP="00D01585">
      <w:pPr>
        <w:pStyle w:val="NoSpacing"/>
      </w:pPr>
      <w:r w:rsidRPr="00847657">
        <w:rPr>
          <w:rFonts w:asciiTheme="minorHAnsi" w:eastAsiaTheme="minorHAnsi" w:hAnsiTheme="minorHAnsi" w:cstheme="minorBidi"/>
          <w:b/>
          <w:u w:val="single"/>
        </w:rPr>
        <w:t>Script name:</w:t>
      </w:r>
      <w:r>
        <w:t xml:space="preserve"> </w:t>
      </w:r>
      <w:r w:rsidRPr="00847657">
        <w:rPr>
          <w:rFonts w:asciiTheme="minorHAnsi" w:eastAsiaTheme="minorHAnsi" w:hAnsiTheme="minorHAnsi" w:cstheme="minorBidi"/>
        </w:rPr>
        <w:t>VMAllocation.sh [To execute run, “</w:t>
      </w:r>
      <w:proofErr w:type="spellStart"/>
      <w:r w:rsidRPr="00847657">
        <w:rPr>
          <w:rFonts w:asciiTheme="minorHAnsi" w:eastAsiaTheme="minorHAnsi" w:hAnsiTheme="minorHAnsi" w:cstheme="minorBidi"/>
        </w:rPr>
        <w:t>sh</w:t>
      </w:r>
      <w:proofErr w:type="spellEnd"/>
      <w:r w:rsidRPr="00847657">
        <w:rPr>
          <w:rFonts w:asciiTheme="minorHAnsi" w:eastAsiaTheme="minorHAnsi" w:hAnsiTheme="minorHAnsi" w:cstheme="minorBidi"/>
        </w:rPr>
        <w:t xml:space="preserve"> VMAllocation.sh</w:t>
      </w:r>
      <w:r w:rsidR="00074AF2">
        <w:rPr>
          <w:rFonts w:asciiTheme="minorHAnsi" w:eastAsiaTheme="minorHAnsi" w:hAnsiTheme="minorHAnsi" w:cstheme="minorBidi"/>
        </w:rPr>
        <w:t xml:space="preserve"> &lt;project-id&gt;</w:t>
      </w:r>
      <w:r w:rsidRPr="00847657">
        <w:rPr>
          <w:rFonts w:asciiTheme="minorHAnsi" w:eastAsiaTheme="minorHAnsi" w:hAnsiTheme="minorHAnsi" w:cstheme="minorBidi"/>
        </w:rPr>
        <w:t>”]</w:t>
      </w:r>
    </w:p>
    <w:p w:rsidR="00D01585" w:rsidRDefault="00D01585" w:rsidP="00D01585">
      <w:pPr>
        <w:pStyle w:val="NoSpacing"/>
        <w:rPr>
          <w:b/>
        </w:rPr>
      </w:pPr>
    </w:p>
    <w:p w:rsidR="00074AF2" w:rsidRDefault="0056671F" w:rsidP="00D01585">
      <w:pPr>
        <w:pStyle w:val="NoSpacing"/>
        <w:rPr>
          <w:b/>
        </w:rPr>
      </w:pPr>
      <w:r>
        <w:rPr>
          <w:noProof/>
          <w:lang w:eastAsia="en-IN"/>
        </w:rPr>
        <w:lastRenderedPageBreak/>
        <w:drawing>
          <wp:inline distT="0" distB="0" distL="0" distR="0" wp14:anchorId="5FE2BDF6" wp14:editId="0EE92269">
            <wp:extent cx="5943600" cy="2915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915920"/>
                    </a:xfrm>
                    <a:prstGeom prst="rect">
                      <a:avLst/>
                    </a:prstGeom>
                  </pic:spPr>
                </pic:pic>
              </a:graphicData>
            </a:graphic>
          </wp:inline>
        </w:drawing>
      </w:r>
    </w:p>
    <w:p w:rsidR="0056671F" w:rsidRDefault="0056671F" w:rsidP="00D01585">
      <w:pPr>
        <w:pStyle w:val="NoSpacing"/>
        <w:rPr>
          <w:b/>
        </w:rPr>
      </w:pPr>
    </w:p>
    <w:p w:rsidR="00D01585" w:rsidRDefault="00D01585" w:rsidP="00D01585">
      <w:pPr>
        <w:rPr>
          <w:b/>
          <w:u w:val="single"/>
        </w:rPr>
      </w:pPr>
      <w:r w:rsidRPr="00260A66">
        <w:rPr>
          <w:b/>
          <w:u w:val="single"/>
        </w:rPr>
        <w:t>Script Flow:</w:t>
      </w:r>
    </w:p>
    <w:p w:rsidR="00D01585" w:rsidRDefault="00D01585" w:rsidP="00D01585">
      <w:pPr>
        <w:pStyle w:val="ListParagraph"/>
        <w:numPr>
          <w:ilvl w:val="0"/>
          <w:numId w:val="27"/>
        </w:numPr>
      </w:pPr>
      <w:r>
        <w:t xml:space="preserve">It gets the VM details from </w:t>
      </w:r>
      <w:proofErr w:type="spellStart"/>
      <w:r>
        <w:t>t_vm_provisioning</w:t>
      </w:r>
      <w:proofErr w:type="spellEnd"/>
      <w:r>
        <w:t xml:space="preserve"> where status=’RFD’ and reserves data-IP as per VLAN-ID &amp; SERVERHALL values.</w:t>
      </w:r>
    </w:p>
    <w:p w:rsidR="00D01585" w:rsidRDefault="00D01585" w:rsidP="00D01585">
      <w:pPr>
        <w:pStyle w:val="ListParagraph"/>
        <w:numPr>
          <w:ilvl w:val="0"/>
          <w:numId w:val="27"/>
        </w:numPr>
      </w:pPr>
      <w:r>
        <w:t xml:space="preserve">It gets the VM Hardware specs from </w:t>
      </w:r>
      <w:proofErr w:type="spellStart"/>
      <w:r>
        <w:t>t_vm_provisioning</w:t>
      </w:r>
      <w:proofErr w:type="spellEnd"/>
      <w:r>
        <w:t xml:space="preserve"> table and creates a VM in destination </w:t>
      </w:r>
      <w:proofErr w:type="spellStart"/>
      <w:r>
        <w:t>esxi</w:t>
      </w:r>
      <w:proofErr w:type="spellEnd"/>
      <w:r>
        <w:t xml:space="preserve"> as per BASE_DATA_IP value.</w:t>
      </w:r>
    </w:p>
    <w:p w:rsidR="00D01585" w:rsidRDefault="00D01585" w:rsidP="00D01585">
      <w:pPr>
        <w:pStyle w:val="ListParagraph"/>
        <w:numPr>
          <w:ilvl w:val="0"/>
          <w:numId w:val="27"/>
        </w:numPr>
      </w:pPr>
      <w:r>
        <w:t xml:space="preserve">It gets the </w:t>
      </w:r>
      <w:proofErr w:type="spellStart"/>
      <w:r>
        <w:t>vm</w:t>
      </w:r>
      <w:proofErr w:type="spellEnd"/>
      <w:r>
        <w:t xml:space="preserve"> </w:t>
      </w:r>
      <w:proofErr w:type="gramStart"/>
      <w:r>
        <w:t>information[</w:t>
      </w:r>
      <w:proofErr w:type="spellStart"/>
      <w:proofErr w:type="gramEnd"/>
      <w:r>
        <w:t>vm_hostname,base</w:t>
      </w:r>
      <w:proofErr w:type="spellEnd"/>
      <w:r>
        <w:t xml:space="preserve">-host info, </w:t>
      </w:r>
      <w:proofErr w:type="spellStart"/>
      <w:r>
        <w:t>ip</w:t>
      </w:r>
      <w:proofErr w:type="spellEnd"/>
      <w:r>
        <w:t xml:space="preserve">-info, h/w </w:t>
      </w:r>
      <w:proofErr w:type="spellStart"/>
      <w:r>
        <w:t>spec,mac</w:t>
      </w:r>
      <w:proofErr w:type="spellEnd"/>
      <w:r>
        <w:t xml:space="preserve">-address, </w:t>
      </w:r>
      <w:proofErr w:type="spellStart"/>
      <w:r>
        <w:t>vm_role_profile</w:t>
      </w:r>
      <w:proofErr w:type="spellEnd"/>
      <w:r>
        <w:t xml:space="preserve"> </w:t>
      </w:r>
      <w:proofErr w:type="spellStart"/>
      <w:r>
        <w:t>etc</w:t>
      </w:r>
      <w:proofErr w:type="spellEnd"/>
      <w:r>
        <w:t xml:space="preserve">] from </w:t>
      </w:r>
      <w:proofErr w:type="spellStart"/>
      <w:r>
        <w:t>t_vm_provisioning</w:t>
      </w:r>
      <w:proofErr w:type="spellEnd"/>
      <w:r>
        <w:t xml:space="preserve"> table and updates the same in </w:t>
      </w:r>
      <w:proofErr w:type="spellStart"/>
      <w:r>
        <w:t>vm_host_info</w:t>
      </w:r>
      <w:proofErr w:type="spellEnd"/>
      <w:r>
        <w:t xml:space="preserve"> file locally for further reference.</w:t>
      </w:r>
    </w:p>
    <w:p w:rsidR="00D01585" w:rsidRDefault="00D01585" w:rsidP="00D01585">
      <w:pPr>
        <w:pStyle w:val="ListParagraph"/>
        <w:numPr>
          <w:ilvl w:val="0"/>
          <w:numId w:val="27"/>
        </w:numPr>
      </w:pPr>
      <w:r>
        <w:t xml:space="preserve">It prompts for entering the </w:t>
      </w:r>
      <w:proofErr w:type="spellStart"/>
      <w:r>
        <w:t>datastore</w:t>
      </w:r>
      <w:proofErr w:type="spellEnd"/>
      <w:r>
        <w:t xml:space="preserve"> name where it needs to be created.</w:t>
      </w:r>
    </w:p>
    <w:p w:rsidR="00D01585" w:rsidRDefault="00D01585" w:rsidP="00D01585">
      <w:pPr>
        <w:pStyle w:val="ListParagraph"/>
        <w:numPr>
          <w:ilvl w:val="0"/>
          <w:numId w:val="27"/>
        </w:numPr>
      </w:pPr>
      <w:r>
        <w:t xml:space="preserve">It waits for user to Press Enter-Button after deleting and re-creating the Ethernet via </w:t>
      </w:r>
      <w:proofErr w:type="spellStart"/>
      <w:r>
        <w:t>vCentre</w:t>
      </w:r>
      <w:proofErr w:type="spellEnd"/>
      <w:r>
        <w:t xml:space="preserve"> Application.</w:t>
      </w:r>
    </w:p>
    <w:p w:rsidR="00D01585" w:rsidRDefault="00D01585" w:rsidP="00D01585">
      <w:pPr>
        <w:pStyle w:val="ListParagraph"/>
        <w:numPr>
          <w:ilvl w:val="0"/>
          <w:numId w:val="27"/>
        </w:numPr>
      </w:pPr>
      <w:r>
        <w:t>It updates DHCP configuration for Data IP if it is not already done.</w:t>
      </w:r>
    </w:p>
    <w:p w:rsidR="00D01585" w:rsidRDefault="00D01585" w:rsidP="00D01585">
      <w:pPr>
        <w:pStyle w:val="ListParagraph"/>
        <w:numPr>
          <w:ilvl w:val="0"/>
          <w:numId w:val="27"/>
        </w:numPr>
      </w:pPr>
      <w:r>
        <w:t xml:space="preserve">It sets the parameters for PXE boot, create </w:t>
      </w:r>
      <w:proofErr w:type="spellStart"/>
      <w:r>
        <w:t>kickstart</w:t>
      </w:r>
      <w:proofErr w:type="spellEnd"/>
      <w:r>
        <w:t xml:space="preserve"> file for each VM as per its VM_ROLE_PROFILE value and restart the </w:t>
      </w:r>
      <w:proofErr w:type="spellStart"/>
      <w:r>
        <w:t>vm</w:t>
      </w:r>
      <w:proofErr w:type="spellEnd"/>
      <w:r>
        <w:t xml:space="preserve"> for network boot and set STATUS=’</w:t>
      </w:r>
      <w:r w:rsidRPr="00B528D7">
        <w:rPr>
          <w:b/>
        </w:rPr>
        <w:t>IIP</w:t>
      </w:r>
      <w:r>
        <w:t xml:space="preserve">’ [Installation In Progress] in </w:t>
      </w:r>
      <w:proofErr w:type="spellStart"/>
      <w:r>
        <w:t>t_vm_provisioning</w:t>
      </w:r>
      <w:proofErr w:type="spellEnd"/>
      <w:r>
        <w:t xml:space="preserve"> table in CMDB.</w:t>
      </w:r>
    </w:p>
    <w:p w:rsidR="00D01585" w:rsidRDefault="00D01585" w:rsidP="00D01585">
      <w:pPr>
        <w:pStyle w:val="ListParagraph"/>
        <w:numPr>
          <w:ilvl w:val="0"/>
          <w:numId w:val="27"/>
        </w:numPr>
      </w:pPr>
      <w:r>
        <w:t xml:space="preserve">OS installation should be done in 20-30 </w:t>
      </w:r>
      <w:proofErr w:type="spellStart"/>
      <w:r>
        <w:t>mins</w:t>
      </w:r>
      <w:proofErr w:type="spellEnd"/>
      <w:r>
        <w:t xml:space="preserve"> with POST installation of enabling services like BA, Salt, HPOM, NTP, IDCADM a/c, generic account creation[as per </w:t>
      </w:r>
      <w:proofErr w:type="spellStart"/>
      <w:r>
        <w:t>kickstart</w:t>
      </w:r>
      <w:proofErr w:type="spellEnd"/>
      <w:r>
        <w:t xml:space="preserve"> file] etc.</w:t>
      </w:r>
    </w:p>
    <w:p w:rsidR="00D01585" w:rsidRDefault="00D01585" w:rsidP="00D01585">
      <w:pPr>
        <w:pStyle w:val="ListParagraph"/>
        <w:numPr>
          <w:ilvl w:val="0"/>
          <w:numId w:val="27"/>
        </w:numPr>
      </w:pPr>
      <w:r>
        <w:t xml:space="preserve">After OS Install the script will update the </w:t>
      </w:r>
      <w:proofErr w:type="spellStart"/>
      <w:r>
        <w:t>t_vm_provisioning</w:t>
      </w:r>
      <w:proofErr w:type="spellEnd"/>
      <w:r>
        <w:t xml:space="preserve"> STATUS=’</w:t>
      </w:r>
      <w:r w:rsidRPr="00017386">
        <w:rPr>
          <w:b/>
        </w:rPr>
        <w:t>RFR</w:t>
      </w:r>
      <w:r>
        <w:t xml:space="preserve">’ [Ready </w:t>
      </w:r>
      <w:proofErr w:type="gramStart"/>
      <w:r>
        <w:t>For</w:t>
      </w:r>
      <w:proofErr w:type="gramEnd"/>
      <w:r>
        <w:t xml:space="preserve"> Release] against its VM_HOSTNAME where OS is </w:t>
      </w:r>
      <w:proofErr w:type="spellStart"/>
      <w:r>
        <w:t>linux</w:t>
      </w:r>
      <w:proofErr w:type="spellEnd"/>
      <w:r>
        <w:t>. For windows we have to manually change the status after verifying the OS Installation.</w:t>
      </w:r>
    </w:p>
    <w:p w:rsidR="00D01585" w:rsidRDefault="00D01585" w:rsidP="00D01585">
      <w:pPr>
        <w:pStyle w:val="ListParagraph"/>
      </w:pPr>
    </w:p>
    <w:p w:rsidR="00D01585" w:rsidRPr="004614A4" w:rsidRDefault="00D01585" w:rsidP="00216D6A">
      <w:pPr>
        <w:pStyle w:val="NoSpacing"/>
        <w:rPr>
          <w:rFonts w:asciiTheme="minorHAnsi" w:eastAsiaTheme="minorHAnsi" w:hAnsiTheme="minorHAnsi" w:cstheme="minorBidi"/>
        </w:rPr>
      </w:pPr>
      <w:bookmarkStart w:id="260" w:name="_GoBack"/>
      <w:bookmarkEnd w:id="260"/>
    </w:p>
    <w:p w:rsidR="00216D6A" w:rsidRPr="002956F4" w:rsidRDefault="00216D6A" w:rsidP="00464B3A">
      <w:pPr>
        <w:rPr>
          <w:b/>
        </w:rPr>
      </w:pPr>
    </w:p>
    <w:sectPr w:rsidR="00216D6A" w:rsidRPr="002956F4" w:rsidSect="00CE258F">
      <w:headerReference w:type="default" r:id="rId22"/>
      <w:footerReference w:type="default" r:id="rId23"/>
      <w:pgSz w:w="11906" w:h="16838"/>
      <w:pgMar w:top="720" w:right="720" w:bottom="720" w:left="720"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BA3" w:rsidRDefault="003A0BA3" w:rsidP="00626264">
      <w:pPr>
        <w:spacing w:after="0" w:line="240" w:lineRule="auto"/>
      </w:pPr>
      <w:r>
        <w:separator/>
      </w:r>
    </w:p>
  </w:endnote>
  <w:endnote w:type="continuationSeparator" w:id="0">
    <w:p w:rsidR="003A0BA3" w:rsidRDefault="003A0BA3" w:rsidP="00626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58F" w:rsidRPr="00741B09" w:rsidRDefault="00CE258F" w:rsidP="00626264">
    <w:pPr>
      <w:pStyle w:val="Footer"/>
      <w:rPr>
        <w:color w:val="FFFFFF" w:themeColor="background1"/>
      </w:rPr>
    </w:pPr>
    <w:r w:rsidRPr="00741B09">
      <w:rPr>
        <w:rFonts w:asciiTheme="majorHAnsi" w:eastAsiaTheme="majorEastAsia" w:hAnsiTheme="majorHAnsi" w:cstheme="majorBidi"/>
        <w:noProof/>
        <w:color w:val="FFFFFF" w:themeColor="background1"/>
        <w:lang w:eastAsia="en-IN"/>
      </w:rPr>
      <w:drawing>
        <wp:anchor distT="0" distB="0" distL="114300" distR="114300" simplePos="0" relativeHeight="251657215" behindDoc="1" locked="0" layoutInCell="1" allowOverlap="1" wp14:anchorId="19C8309E" wp14:editId="2FFDCC9B">
          <wp:simplePos x="0" y="0"/>
          <wp:positionH relativeFrom="column">
            <wp:posOffset>-457200</wp:posOffset>
          </wp:positionH>
          <wp:positionV relativeFrom="paragraph">
            <wp:posOffset>-43180</wp:posOffset>
          </wp:positionV>
          <wp:extent cx="7562215" cy="300990"/>
          <wp:effectExtent l="0" t="0" r="635" b="381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Template Design 1st page_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215" cy="300990"/>
                  </a:xfrm>
                  <a:prstGeom prst="rect">
                    <a:avLst/>
                  </a:prstGeom>
                </pic:spPr>
              </pic:pic>
            </a:graphicData>
          </a:graphic>
          <wp14:sizeRelH relativeFrom="margin">
            <wp14:pctWidth>0</wp14:pctWidth>
          </wp14:sizeRelH>
          <wp14:sizeRelV relativeFrom="margin">
            <wp14:pctHeight>0</wp14:pctHeight>
          </wp14:sizeRelV>
        </wp:anchor>
      </w:drawing>
    </w:r>
    <w:r w:rsidRPr="00741B09">
      <w:rPr>
        <w:rFonts w:eastAsiaTheme="majorEastAsia" w:cstheme="minorHAnsi"/>
        <w:i/>
        <w:color w:val="FFFFFF" w:themeColor="background1"/>
      </w:rPr>
      <w:t xml:space="preserve">Confidential                                                       Reliance Jio </w:t>
    </w:r>
    <w:proofErr w:type="spellStart"/>
    <w:r w:rsidRPr="00741B09">
      <w:rPr>
        <w:rFonts w:eastAsiaTheme="majorEastAsia" w:cstheme="minorHAnsi"/>
        <w:i/>
        <w:color w:val="FFFFFF" w:themeColor="background1"/>
      </w:rPr>
      <w:t>Infocomm</w:t>
    </w:r>
    <w:proofErr w:type="spellEnd"/>
    <w:r w:rsidRPr="00741B09">
      <w:rPr>
        <w:rFonts w:eastAsiaTheme="majorEastAsia" w:cstheme="minorHAnsi"/>
        <w:i/>
        <w:color w:val="FFFFFF" w:themeColor="background1"/>
      </w:rPr>
      <w:t xml:space="preserve"> Limited                                                                 </w:t>
    </w:r>
    <w:r w:rsidR="00064874">
      <w:rPr>
        <w:rFonts w:eastAsiaTheme="majorEastAsia" w:cstheme="minorHAnsi"/>
        <w:i/>
        <w:color w:val="FFFFFF" w:themeColor="background1"/>
      </w:rPr>
      <w:t xml:space="preserve"> </w:t>
    </w:r>
    <w:r w:rsidRPr="00741B09">
      <w:rPr>
        <w:rFonts w:eastAsiaTheme="majorEastAsia" w:cstheme="minorHAnsi"/>
        <w:i/>
        <w:color w:val="FFFFFF" w:themeColor="background1"/>
      </w:rPr>
      <w:t xml:space="preserve">Page </w:t>
    </w:r>
    <w:r w:rsidRPr="00741B09">
      <w:rPr>
        <w:rFonts w:eastAsiaTheme="minorEastAsia" w:cstheme="minorHAnsi"/>
        <w:i/>
        <w:color w:val="FFFFFF" w:themeColor="background1"/>
      </w:rPr>
      <w:fldChar w:fldCharType="begin"/>
    </w:r>
    <w:r w:rsidRPr="00741B09">
      <w:rPr>
        <w:rFonts w:cstheme="minorHAnsi"/>
        <w:i/>
        <w:color w:val="FFFFFF" w:themeColor="background1"/>
      </w:rPr>
      <w:instrText xml:space="preserve"> PAGE   \* MERGEFORMAT </w:instrText>
    </w:r>
    <w:r w:rsidRPr="00741B09">
      <w:rPr>
        <w:rFonts w:eastAsiaTheme="minorEastAsia" w:cstheme="minorHAnsi"/>
        <w:i/>
        <w:color w:val="FFFFFF" w:themeColor="background1"/>
      </w:rPr>
      <w:fldChar w:fldCharType="separate"/>
    </w:r>
    <w:r w:rsidR="00A30016" w:rsidRPr="00A30016">
      <w:rPr>
        <w:rFonts w:eastAsiaTheme="majorEastAsia" w:cstheme="minorHAnsi"/>
        <w:i/>
        <w:noProof/>
        <w:color w:val="FFFFFF" w:themeColor="background1"/>
      </w:rPr>
      <w:t>16</w:t>
    </w:r>
    <w:r w:rsidRPr="00741B09">
      <w:rPr>
        <w:rFonts w:eastAsiaTheme="majorEastAsia" w:cstheme="minorHAnsi"/>
        <w:i/>
        <w:noProof/>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BA3" w:rsidRDefault="003A0BA3" w:rsidP="00626264">
      <w:pPr>
        <w:spacing w:after="0" w:line="240" w:lineRule="auto"/>
      </w:pPr>
      <w:r>
        <w:separator/>
      </w:r>
    </w:p>
  </w:footnote>
  <w:footnote w:type="continuationSeparator" w:id="0">
    <w:p w:rsidR="003A0BA3" w:rsidRDefault="003A0BA3" w:rsidP="006262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DB4" w:rsidRDefault="002B5AD7" w:rsidP="00626264">
    <w:pPr>
      <w:pStyle w:val="Header"/>
      <w:tabs>
        <w:tab w:val="clear" w:pos="4513"/>
        <w:tab w:val="clear" w:pos="9026"/>
      </w:tabs>
      <w:rPr>
        <w:noProof/>
        <w:lang w:eastAsia="en-IN"/>
      </w:rPr>
    </w:pPr>
    <w:r>
      <w:rPr>
        <w:noProof/>
        <w:lang w:eastAsia="en-IN"/>
      </w:rPr>
      <w:drawing>
        <wp:anchor distT="0" distB="0" distL="114300" distR="114300" simplePos="0" relativeHeight="251658240" behindDoc="1" locked="0" layoutInCell="1" allowOverlap="1" wp14:anchorId="359C8DDF" wp14:editId="51FB6BDE">
          <wp:simplePos x="0" y="0"/>
          <wp:positionH relativeFrom="column">
            <wp:posOffset>-295910</wp:posOffset>
          </wp:positionH>
          <wp:positionV relativeFrom="paragraph">
            <wp:posOffset>-310515</wp:posOffset>
          </wp:positionV>
          <wp:extent cx="7243445" cy="683895"/>
          <wp:effectExtent l="0" t="0" r="0" b="190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der TAB_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43445" cy="6838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A46BC90"/>
    <w:lvl w:ilvl="0">
      <w:numFmt w:val="bullet"/>
      <w:lvlText w:val="*"/>
      <w:lvlJc w:val="left"/>
    </w:lvl>
  </w:abstractNum>
  <w:abstractNum w:abstractNumId="1">
    <w:nsid w:val="017A56E1"/>
    <w:multiLevelType w:val="hybridMultilevel"/>
    <w:tmpl w:val="65CE1094"/>
    <w:lvl w:ilvl="0" w:tplc="7598A2C2">
      <w:start w:val="1"/>
      <w:numFmt w:val="bullet"/>
      <w:lvlText w:val=""/>
      <w:lvlJc w:val="left"/>
      <w:pPr>
        <w:tabs>
          <w:tab w:val="num" w:pos="720"/>
        </w:tabs>
        <w:ind w:left="720" w:hanging="360"/>
      </w:pPr>
      <w:rPr>
        <w:rFonts w:ascii="Wingdings" w:hAnsi="Wingdings" w:hint="default"/>
        <w:sz w:val="20"/>
        <w:szCs w:val="20"/>
      </w:rPr>
    </w:lvl>
    <w:lvl w:ilvl="1" w:tplc="BB309266">
      <w:numFmt w:val="bullet"/>
      <w:lvlText w:val="-"/>
      <w:lvlJc w:val="left"/>
      <w:pPr>
        <w:tabs>
          <w:tab w:val="num" w:pos="1755"/>
        </w:tabs>
        <w:ind w:left="1755" w:hanging="675"/>
      </w:pPr>
      <w:rPr>
        <w:rFonts w:ascii="Times New Roman" w:eastAsia="Times New Roman" w:hAnsi="Times New Roman" w:cs="Times New Roman" w:hint="default"/>
        <w:color w:val="0000FF"/>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733662"/>
    <w:multiLevelType w:val="hybridMultilevel"/>
    <w:tmpl w:val="1444F9D4"/>
    <w:lvl w:ilvl="0" w:tplc="001C8B0E">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B6D7ECE"/>
    <w:multiLevelType w:val="hybridMultilevel"/>
    <w:tmpl w:val="D1A0895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EC6875"/>
    <w:multiLevelType w:val="hybridMultilevel"/>
    <w:tmpl w:val="2BE66962"/>
    <w:lvl w:ilvl="0" w:tplc="B992BDD6">
      <w:start w:val="1"/>
      <w:numFmt w:val="decimal"/>
      <w:lvlText w:val="%1."/>
      <w:lvlJc w:val="left"/>
      <w:pPr>
        <w:ind w:left="1440" w:hanging="360"/>
      </w:pPr>
      <w:rPr>
        <w:rFonts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717104A"/>
    <w:multiLevelType w:val="hybridMultilevel"/>
    <w:tmpl w:val="37564794"/>
    <w:lvl w:ilvl="0" w:tplc="11A2C630">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8400413"/>
    <w:multiLevelType w:val="hybridMultilevel"/>
    <w:tmpl w:val="7B3666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D01ECB"/>
    <w:multiLevelType w:val="hybridMultilevel"/>
    <w:tmpl w:val="3DEC1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9127A87"/>
    <w:multiLevelType w:val="hybridMultilevel"/>
    <w:tmpl w:val="C3F06300"/>
    <w:lvl w:ilvl="0" w:tplc="4009000F">
      <w:start w:val="1"/>
      <w:numFmt w:val="decimal"/>
      <w:lvlText w:val="%1."/>
      <w:lvlJc w:val="left"/>
      <w:pPr>
        <w:ind w:left="1485" w:hanging="360"/>
      </w:pPr>
    </w:lvl>
    <w:lvl w:ilvl="1" w:tplc="40090019">
      <w:start w:val="1"/>
      <w:numFmt w:val="lowerLetter"/>
      <w:lvlText w:val="%2."/>
      <w:lvlJc w:val="left"/>
      <w:pPr>
        <w:ind w:left="2205" w:hanging="360"/>
      </w:pPr>
    </w:lvl>
    <w:lvl w:ilvl="2" w:tplc="4009001B">
      <w:start w:val="1"/>
      <w:numFmt w:val="lowerRoman"/>
      <w:lvlText w:val="%3."/>
      <w:lvlJc w:val="right"/>
      <w:pPr>
        <w:ind w:left="2925" w:hanging="180"/>
      </w:pPr>
    </w:lvl>
    <w:lvl w:ilvl="3" w:tplc="4009000F">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9">
    <w:nsid w:val="1AD52659"/>
    <w:multiLevelType w:val="hybridMultilevel"/>
    <w:tmpl w:val="75BC0878"/>
    <w:lvl w:ilvl="0" w:tplc="2DD6C25C">
      <w:start w:val="1"/>
      <w:numFmt w:val="decimal"/>
      <w:lvlText w:val="%1."/>
      <w:lvlJc w:val="left"/>
      <w:pPr>
        <w:ind w:left="1080" w:hanging="360"/>
      </w:pPr>
      <w:rPr>
        <w:rFonts w:hint="default"/>
        <w:b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CC9076D"/>
    <w:multiLevelType w:val="hybridMultilevel"/>
    <w:tmpl w:val="ABD6B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130215"/>
    <w:multiLevelType w:val="hybridMultilevel"/>
    <w:tmpl w:val="C2561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7364E8"/>
    <w:multiLevelType w:val="hybridMultilevel"/>
    <w:tmpl w:val="42402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0A161D"/>
    <w:multiLevelType w:val="hybridMultilevel"/>
    <w:tmpl w:val="C7B86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F965911"/>
    <w:multiLevelType w:val="hybridMultilevel"/>
    <w:tmpl w:val="311C67B0"/>
    <w:lvl w:ilvl="0" w:tplc="4009000F">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54967888">
      <w:start w:val="1"/>
      <w:numFmt w:val="upperRoman"/>
      <w:lvlText w:val="%5."/>
      <w:lvlJc w:val="left"/>
      <w:pPr>
        <w:ind w:left="3960" w:hanging="72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2D7C40"/>
    <w:multiLevelType w:val="hybridMultilevel"/>
    <w:tmpl w:val="A8881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5A40EE7"/>
    <w:multiLevelType w:val="hybridMultilevel"/>
    <w:tmpl w:val="9F24CB28"/>
    <w:lvl w:ilvl="0" w:tplc="8618EC1C">
      <w:start w:val="1"/>
      <w:numFmt w:val="upperLetter"/>
      <w:lvlText w:val="%1."/>
      <w:lvlJc w:val="left"/>
      <w:pPr>
        <w:ind w:left="1440" w:hanging="360"/>
      </w:pPr>
      <w:rPr>
        <w:rFonts w:hint="default"/>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398260DE"/>
    <w:multiLevelType w:val="hybridMultilevel"/>
    <w:tmpl w:val="5BE02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4284B86"/>
    <w:multiLevelType w:val="hybridMultilevel"/>
    <w:tmpl w:val="0EA4E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7E2191"/>
    <w:multiLevelType w:val="multilevel"/>
    <w:tmpl w:val="F9085F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5A4E243A"/>
    <w:multiLevelType w:val="hybridMultilevel"/>
    <w:tmpl w:val="BA8C38E0"/>
    <w:lvl w:ilvl="0" w:tplc="49943FA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1">
    <w:nsid w:val="5CA870D0"/>
    <w:multiLevelType w:val="hybridMultilevel"/>
    <w:tmpl w:val="B85AE6F2"/>
    <w:lvl w:ilvl="0" w:tplc="E0CCB6F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62744994"/>
    <w:multiLevelType w:val="hybridMultilevel"/>
    <w:tmpl w:val="B1DCC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46847F9"/>
    <w:multiLevelType w:val="hybridMultilevel"/>
    <w:tmpl w:val="67A468D2"/>
    <w:lvl w:ilvl="0" w:tplc="FE06C768">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9F42B5"/>
    <w:multiLevelType w:val="hybridMultilevel"/>
    <w:tmpl w:val="B22CBDA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E3B2832"/>
    <w:multiLevelType w:val="hybridMultilevel"/>
    <w:tmpl w:val="8E1AF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E8F2326"/>
    <w:multiLevelType w:val="hybridMultilevel"/>
    <w:tmpl w:val="07E41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F91636B"/>
    <w:multiLevelType w:val="hybridMultilevel"/>
    <w:tmpl w:val="D24072F2"/>
    <w:lvl w:ilvl="0" w:tplc="5DD2BAAC">
      <w:start w:val="5"/>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704F5680"/>
    <w:multiLevelType w:val="hybridMultilevel"/>
    <w:tmpl w:val="07E41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6C77068"/>
    <w:multiLevelType w:val="hybridMultilevel"/>
    <w:tmpl w:val="4574D8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DA61666"/>
    <w:multiLevelType w:val="hybridMultilevel"/>
    <w:tmpl w:val="25AED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FA0664E"/>
    <w:multiLevelType w:val="hybridMultilevel"/>
    <w:tmpl w:val="FB20ABC2"/>
    <w:lvl w:ilvl="0" w:tplc="DDFCB5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30"/>
  </w:num>
  <w:num w:numId="5">
    <w:abstractNumId w:val="7"/>
  </w:num>
  <w:num w:numId="6">
    <w:abstractNumId w:val="14"/>
  </w:num>
  <w:num w:numId="7">
    <w:abstractNumId w:val="6"/>
  </w:num>
  <w:num w:numId="8">
    <w:abstractNumId w:val="19"/>
  </w:num>
  <w:num w:numId="9">
    <w:abstractNumId w:val="25"/>
  </w:num>
  <w:num w:numId="10">
    <w:abstractNumId w:val="2"/>
  </w:num>
  <w:num w:numId="11">
    <w:abstractNumId w:val="21"/>
  </w:num>
  <w:num w:numId="12">
    <w:abstractNumId w:val="29"/>
  </w:num>
  <w:num w:numId="13">
    <w:abstractNumId w:val="10"/>
  </w:num>
  <w:num w:numId="14">
    <w:abstractNumId w:val="28"/>
  </w:num>
  <w:num w:numId="15">
    <w:abstractNumId w:val="13"/>
  </w:num>
  <w:num w:numId="16">
    <w:abstractNumId w:val="27"/>
  </w:num>
  <w:num w:numId="17">
    <w:abstractNumId w:val="20"/>
  </w:num>
  <w:num w:numId="18">
    <w:abstractNumId w:val="24"/>
  </w:num>
  <w:num w:numId="19">
    <w:abstractNumId w:val="23"/>
  </w:num>
  <w:num w:numId="20">
    <w:abstractNumId w:val="8"/>
  </w:num>
  <w:num w:numId="21">
    <w:abstractNumId w:val="9"/>
  </w:num>
  <w:num w:numId="22">
    <w:abstractNumId w:val="4"/>
  </w:num>
  <w:num w:numId="23">
    <w:abstractNumId w:val="16"/>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31"/>
  </w:num>
  <w:num w:numId="26">
    <w:abstractNumId w:val="18"/>
  </w:num>
  <w:num w:numId="27">
    <w:abstractNumId w:val="26"/>
  </w:num>
  <w:num w:numId="28">
    <w:abstractNumId w:val="11"/>
  </w:num>
  <w:num w:numId="29">
    <w:abstractNumId w:val="17"/>
  </w:num>
  <w:num w:numId="30">
    <w:abstractNumId w:val="12"/>
  </w:num>
  <w:num w:numId="31">
    <w:abstractNumId w:val="15"/>
  </w:num>
  <w:num w:numId="32">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pesh Thakur">
    <w15:presenceInfo w15:providerId="AD" w15:userId="S-1-5-21-2207595166-721256665-556190492-299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BE2"/>
    <w:rsid w:val="00007596"/>
    <w:rsid w:val="000121DA"/>
    <w:rsid w:val="00017386"/>
    <w:rsid w:val="0003616E"/>
    <w:rsid w:val="00042A6A"/>
    <w:rsid w:val="00044B00"/>
    <w:rsid w:val="00053938"/>
    <w:rsid w:val="00064874"/>
    <w:rsid w:val="00065CBD"/>
    <w:rsid w:val="0006661B"/>
    <w:rsid w:val="00074AF2"/>
    <w:rsid w:val="000813B9"/>
    <w:rsid w:val="00085D04"/>
    <w:rsid w:val="00095297"/>
    <w:rsid w:val="000A0253"/>
    <w:rsid w:val="000A62E1"/>
    <w:rsid w:val="000A63A8"/>
    <w:rsid w:val="000C7DAA"/>
    <w:rsid w:val="000D6ABB"/>
    <w:rsid w:val="000D7EF8"/>
    <w:rsid w:val="000E6813"/>
    <w:rsid w:val="000F5092"/>
    <w:rsid w:val="00103B62"/>
    <w:rsid w:val="0010524A"/>
    <w:rsid w:val="00115782"/>
    <w:rsid w:val="00115B83"/>
    <w:rsid w:val="0015114F"/>
    <w:rsid w:val="00152F3A"/>
    <w:rsid w:val="001807CB"/>
    <w:rsid w:val="00194C4A"/>
    <w:rsid w:val="001A62B2"/>
    <w:rsid w:val="001C11DE"/>
    <w:rsid w:val="001C303C"/>
    <w:rsid w:val="001C54D8"/>
    <w:rsid w:val="001C7E1D"/>
    <w:rsid w:val="001D2520"/>
    <w:rsid w:val="001D29B8"/>
    <w:rsid w:val="001E77CB"/>
    <w:rsid w:val="001F5BCD"/>
    <w:rsid w:val="001F6335"/>
    <w:rsid w:val="002139F0"/>
    <w:rsid w:val="00216D6A"/>
    <w:rsid w:val="00232A9E"/>
    <w:rsid w:val="00233C35"/>
    <w:rsid w:val="00236600"/>
    <w:rsid w:val="00245517"/>
    <w:rsid w:val="002467ED"/>
    <w:rsid w:val="00274930"/>
    <w:rsid w:val="002774AE"/>
    <w:rsid w:val="002956F4"/>
    <w:rsid w:val="002A16FE"/>
    <w:rsid w:val="002B3F39"/>
    <w:rsid w:val="002B5AD7"/>
    <w:rsid w:val="002C09A3"/>
    <w:rsid w:val="002C1924"/>
    <w:rsid w:val="002C4243"/>
    <w:rsid w:val="002D07A5"/>
    <w:rsid w:val="002D371C"/>
    <w:rsid w:val="002F024D"/>
    <w:rsid w:val="00301F2E"/>
    <w:rsid w:val="0031139D"/>
    <w:rsid w:val="003246B4"/>
    <w:rsid w:val="00327CEB"/>
    <w:rsid w:val="0035105D"/>
    <w:rsid w:val="003602AF"/>
    <w:rsid w:val="00373C9A"/>
    <w:rsid w:val="00374463"/>
    <w:rsid w:val="0038194F"/>
    <w:rsid w:val="003A0BA3"/>
    <w:rsid w:val="003E06D6"/>
    <w:rsid w:val="003E120A"/>
    <w:rsid w:val="00401B9B"/>
    <w:rsid w:val="004028C3"/>
    <w:rsid w:val="00403D78"/>
    <w:rsid w:val="004040A0"/>
    <w:rsid w:val="004325F5"/>
    <w:rsid w:val="0045022E"/>
    <w:rsid w:val="004578C2"/>
    <w:rsid w:val="004614A4"/>
    <w:rsid w:val="00464B3A"/>
    <w:rsid w:val="00466C68"/>
    <w:rsid w:val="00470A0A"/>
    <w:rsid w:val="00470A34"/>
    <w:rsid w:val="00471896"/>
    <w:rsid w:val="00474C8F"/>
    <w:rsid w:val="00493F99"/>
    <w:rsid w:val="004A00D6"/>
    <w:rsid w:val="004B4440"/>
    <w:rsid w:val="004C4E9E"/>
    <w:rsid w:val="004D39D8"/>
    <w:rsid w:val="004E05D9"/>
    <w:rsid w:val="004E794E"/>
    <w:rsid w:val="004F69AB"/>
    <w:rsid w:val="005017A0"/>
    <w:rsid w:val="005232FD"/>
    <w:rsid w:val="00536DCB"/>
    <w:rsid w:val="0054003C"/>
    <w:rsid w:val="0056671F"/>
    <w:rsid w:val="00567E0A"/>
    <w:rsid w:val="00570D9E"/>
    <w:rsid w:val="005A7470"/>
    <w:rsid w:val="005A7679"/>
    <w:rsid w:val="005D3D1F"/>
    <w:rsid w:val="005D48D5"/>
    <w:rsid w:val="005F6140"/>
    <w:rsid w:val="006118D8"/>
    <w:rsid w:val="0061218E"/>
    <w:rsid w:val="00626264"/>
    <w:rsid w:val="0065284F"/>
    <w:rsid w:val="006632DF"/>
    <w:rsid w:val="00663FA5"/>
    <w:rsid w:val="006734DF"/>
    <w:rsid w:val="00673BC9"/>
    <w:rsid w:val="006822BF"/>
    <w:rsid w:val="00682A09"/>
    <w:rsid w:val="00682EBB"/>
    <w:rsid w:val="00685BB8"/>
    <w:rsid w:val="00690FA8"/>
    <w:rsid w:val="006A39A0"/>
    <w:rsid w:val="006E07F7"/>
    <w:rsid w:val="006F0251"/>
    <w:rsid w:val="007045E8"/>
    <w:rsid w:val="00712C45"/>
    <w:rsid w:val="00726589"/>
    <w:rsid w:val="00741B09"/>
    <w:rsid w:val="007457E2"/>
    <w:rsid w:val="00777C46"/>
    <w:rsid w:val="007817A0"/>
    <w:rsid w:val="00790B8E"/>
    <w:rsid w:val="00797800"/>
    <w:rsid w:val="007B2542"/>
    <w:rsid w:val="007B5342"/>
    <w:rsid w:val="007C4307"/>
    <w:rsid w:val="007E54B7"/>
    <w:rsid w:val="007E7E63"/>
    <w:rsid w:val="007F0E7E"/>
    <w:rsid w:val="007F74B5"/>
    <w:rsid w:val="00804960"/>
    <w:rsid w:val="008132D1"/>
    <w:rsid w:val="0081337C"/>
    <w:rsid w:val="00847657"/>
    <w:rsid w:val="00857AE1"/>
    <w:rsid w:val="008812DB"/>
    <w:rsid w:val="00885866"/>
    <w:rsid w:val="00890C7C"/>
    <w:rsid w:val="008A4C76"/>
    <w:rsid w:val="008B20A1"/>
    <w:rsid w:val="008B6A8C"/>
    <w:rsid w:val="008B6D48"/>
    <w:rsid w:val="008E3460"/>
    <w:rsid w:val="008F3318"/>
    <w:rsid w:val="00907F15"/>
    <w:rsid w:val="0091681E"/>
    <w:rsid w:val="00920D03"/>
    <w:rsid w:val="00925026"/>
    <w:rsid w:val="00925410"/>
    <w:rsid w:val="009432D9"/>
    <w:rsid w:val="00964888"/>
    <w:rsid w:val="00976E45"/>
    <w:rsid w:val="00987385"/>
    <w:rsid w:val="0099342B"/>
    <w:rsid w:val="00996903"/>
    <w:rsid w:val="009A6A6A"/>
    <w:rsid w:val="009C0CCB"/>
    <w:rsid w:val="009D1223"/>
    <w:rsid w:val="009D746E"/>
    <w:rsid w:val="00A30016"/>
    <w:rsid w:val="00A36D11"/>
    <w:rsid w:val="00A422EA"/>
    <w:rsid w:val="00A522A2"/>
    <w:rsid w:val="00A7283F"/>
    <w:rsid w:val="00A87DA4"/>
    <w:rsid w:val="00A96DE3"/>
    <w:rsid w:val="00AA69D4"/>
    <w:rsid w:val="00AB3664"/>
    <w:rsid w:val="00AC1A8D"/>
    <w:rsid w:val="00AD4A8A"/>
    <w:rsid w:val="00AD50B6"/>
    <w:rsid w:val="00AE0267"/>
    <w:rsid w:val="00AE0D77"/>
    <w:rsid w:val="00AF741A"/>
    <w:rsid w:val="00B1446A"/>
    <w:rsid w:val="00B22BD9"/>
    <w:rsid w:val="00B234FF"/>
    <w:rsid w:val="00B4016F"/>
    <w:rsid w:val="00B4143F"/>
    <w:rsid w:val="00B42912"/>
    <w:rsid w:val="00B456F8"/>
    <w:rsid w:val="00B91E2F"/>
    <w:rsid w:val="00B92BE2"/>
    <w:rsid w:val="00BA35FB"/>
    <w:rsid w:val="00BC4EEE"/>
    <w:rsid w:val="00BD4628"/>
    <w:rsid w:val="00BE5927"/>
    <w:rsid w:val="00C03573"/>
    <w:rsid w:val="00C114AE"/>
    <w:rsid w:val="00C13924"/>
    <w:rsid w:val="00C153EF"/>
    <w:rsid w:val="00C2772B"/>
    <w:rsid w:val="00C5734A"/>
    <w:rsid w:val="00C63DD8"/>
    <w:rsid w:val="00C747EA"/>
    <w:rsid w:val="00C772A6"/>
    <w:rsid w:val="00CA5C2F"/>
    <w:rsid w:val="00CA689F"/>
    <w:rsid w:val="00CB260B"/>
    <w:rsid w:val="00CB6DB4"/>
    <w:rsid w:val="00CC7355"/>
    <w:rsid w:val="00CD3996"/>
    <w:rsid w:val="00CD4903"/>
    <w:rsid w:val="00CD4BCD"/>
    <w:rsid w:val="00CD7416"/>
    <w:rsid w:val="00CE258F"/>
    <w:rsid w:val="00CE46AF"/>
    <w:rsid w:val="00CF2C88"/>
    <w:rsid w:val="00D01585"/>
    <w:rsid w:val="00D10DC3"/>
    <w:rsid w:val="00D34974"/>
    <w:rsid w:val="00D36ED4"/>
    <w:rsid w:val="00D416D1"/>
    <w:rsid w:val="00D50EDD"/>
    <w:rsid w:val="00D5169B"/>
    <w:rsid w:val="00D80E70"/>
    <w:rsid w:val="00D84297"/>
    <w:rsid w:val="00D859D0"/>
    <w:rsid w:val="00D92345"/>
    <w:rsid w:val="00D94BCB"/>
    <w:rsid w:val="00DB4D31"/>
    <w:rsid w:val="00DB78D6"/>
    <w:rsid w:val="00DE2256"/>
    <w:rsid w:val="00E000F5"/>
    <w:rsid w:val="00E010D9"/>
    <w:rsid w:val="00E06381"/>
    <w:rsid w:val="00E20971"/>
    <w:rsid w:val="00E241F5"/>
    <w:rsid w:val="00E604DE"/>
    <w:rsid w:val="00E677FD"/>
    <w:rsid w:val="00E7289F"/>
    <w:rsid w:val="00E97324"/>
    <w:rsid w:val="00EA349D"/>
    <w:rsid w:val="00EA46ED"/>
    <w:rsid w:val="00EB101D"/>
    <w:rsid w:val="00EB4F45"/>
    <w:rsid w:val="00EC7FFA"/>
    <w:rsid w:val="00EE0E43"/>
    <w:rsid w:val="00F103B0"/>
    <w:rsid w:val="00F13D89"/>
    <w:rsid w:val="00F20CF3"/>
    <w:rsid w:val="00F30783"/>
    <w:rsid w:val="00F314CD"/>
    <w:rsid w:val="00F31EBA"/>
    <w:rsid w:val="00F43DB0"/>
    <w:rsid w:val="00F504F3"/>
    <w:rsid w:val="00F552F9"/>
    <w:rsid w:val="00F60D14"/>
    <w:rsid w:val="00F73322"/>
    <w:rsid w:val="00FD5957"/>
    <w:rsid w:val="00FD5E46"/>
    <w:rsid w:val="00FD75A7"/>
    <w:rsid w:val="00FE7341"/>
    <w:rsid w:val="00FF10EC"/>
    <w:rsid w:val="00FF3CFE"/>
    <w:rsid w:val="00FF41AF"/>
    <w:rsid w:val="00FF6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BDD4C4-C107-40B0-B421-7E29BCD8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BE2"/>
    <w:rPr>
      <w:rFonts w:ascii="Tahoma" w:hAnsi="Tahoma" w:cs="Tahoma"/>
      <w:sz w:val="16"/>
      <w:szCs w:val="16"/>
    </w:rPr>
  </w:style>
  <w:style w:type="paragraph" w:styleId="NoSpacing">
    <w:name w:val="No Spacing"/>
    <w:basedOn w:val="Normal"/>
    <w:link w:val="NoSpacingChar"/>
    <w:uiPriority w:val="1"/>
    <w:qFormat/>
    <w:rsid w:val="005A7679"/>
    <w:pPr>
      <w:spacing w:after="0" w:line="240" w:lineRule="auto"/>
    </w:pPr>
    <w:rPr>
      <w:rFonts w:ascii="Cambria" w:eastAsia="Cambria" w:hAnsi="Cambria" w:cs="Times New Roman"/>
    </w:rPr>
  </w:style>
  <w:style w:type="character" w:customStyle="1" w:styleId="NoSpacingChar">
    <w:name w:val="No Spacing Char"/>
    <w:basedOn w:val="DefaultParagraphFont"/>
    <w:link w:val="NoSpacing"/>
    <w:uiPriority w:val="1"/>
    <w:rsid w:val="005A7679"/>
    <w:rPr>
      <w:rFonts w:ascii="Cambria" w:eastAsia="Cambria" w:hAnsi="Cambria" w:cs="Times New Roman"/>
    </w:rPr>
  </w:style>
  <w:style w:type="paragraph" w:styleId="Header">
    <w:name w:val="header"/>
    <w:basedOn w:val="Normal"/>
    <w:link w:val="HeaderChar"/>
    <w:uiPriority w:val="99"/>
    <w:unhideWhenUsed/>
    <w:rsid w:val="00626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264"/>
  </w:style>
  <w:style w:type="paragraph" w:styleId="Footer">
    <w:name w:val="footer"/>
    <w:basedOn w:val="Normal"/>
    <w:link w:val="FooterChar"/>
    <w:uiPriority w:val="99"/>
    <w:unhideWhenUsed/>
    <w:rsid w:val="00626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264"/>
  </w:style>
  <w:style w:type="paragraph" w:styleId="ListParagraph">
    <w:name w:val="List Paragraph"/>
    <w:basedOn w:val="Normal"/>
    <w:uiPriority w:val="34"/>
    <w:qFormat/>
    <w:rsid w:val="00B456F8"/>
    <w:pPr>
      <w:ind w:left="720"/>
      <w:contextualSpacing/>
    </w:pPr>
  </w:style>
  <w:style w:type="character" w:styleId="Hyperlink">
    <w:name w:val="Hyperlink"/>
    <w:basedOn w:val="DefaultParagraphFont"/>
    <w:uiPriority w:val="99"/>
    <w:unhideWhenUsed/>
    <w:rsid w:val="00216D6A"/>
    <w:rPr>
      <w:color w:val="0000FF" w:themeColor="hyperlink"/>
      <w:u w:val="single"/>
    </w:rPr>
  </w:style>
  <w:style w:type="character" w:customStyle="1" w:styleId="Heading1Char">
    <w:name w:val="Heading 1 Char"/>
    <w:basedOn w:val="DefaultParagraphFont"/>
    <w:link w:val="Heading1"/>
    <w:uiPriority w:val="9"/>
    <w:rsid w:val="00CD49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0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256"/>
    <w:pPr>
      <w:outlineLvl w:val="9"/>
    </w:pPr>
    <w:rPr>
      <w:lang w:val="en-US" w:eastAsia="ja-JP"/>
    </w:rPr>
  </w:style>
  <w:style w:type="paragraph" w:styleId="TOC1">
    <w:name w:val="toc 1"/>
    <w:basedOn w:val="Normal"/>
    <w:next w:val="Normal"/>
    <w:autoRedefine/>
    <w:uiPriority w:val="39"/>
    <w:unhideWhenUsed/>
    <w:rsid w:val="00DE2256"/>
    <w:pPr>
      <w:spacing w:after="100"/>
    </w:pPr>
  </w:style>
  <w:style w:type="paragraph" w:styleId="TOC2">
    <w:name w:val="toc 2"/>
    <w:basedOn w:val="Normal"/>
    <w:next w:val="Normal"/>
    <w:autoRedefine/>
    <w:uiPriority w:val="39"/>
    <w:unhideWhenUsed/>
    <w:rsid w:val="00DE2256"/>
    <w:pPr>
      <w:spacing w:after="100"/>
      <w:ind w:left="220"/>
    </w:pPr>
  </w:style>
  <w:style w:type="paragraph" w:styleId="Subtitle">
    <w:name w:val="Subtitle"/>
    <w:basedOn w:val="Normal"/>
    <w:next w:val="Normal"/>
    <w:link w:val="SubtitleChar"/>
    <w:uiPriority w:val="11"/>
    <w:qFormat/>
    <w:rsid w:val="004C4E9E"/>
    <w:pPr>
      <w:numPr>
        <w:ilvl w:val="1"/>
      </w:numPr>
      <w:jc w:val="both"/>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E9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029497">
      <w:bodyDiv w:val="1"/>
      <w:marLeft w:val="0"/>
      <w:marRight w:val="0"/>
      <w:marTop w:val="0"/>
      <w:marBottom w:val="0"/>
      <w:divBdr>
        <w:top w:val="none" w:sz="0" w:space="0" w:color="auto"/>
        <w:left w:val="none" w:sz="0" w:space="0" w:color="auto"/>
        <w:bottom w:val="none" w:sz="0" w:space="0" w:color="auto"/>
        <w:right w:val="none" w:sz="0" w:space="0" w:color="auto"/>
      </w:divBdr>
    </w:div>
    <w:div w:id="173804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root@10.137.2.57"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root@10.137.2.5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37193-0A83-454D-B56D-0F27EAC8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16</Pages>
  <Words>3290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Type the document titl</vt:lpstr>
    </vt:vector>
  </TitlesOfParts>
  <Company>RIL</Company>
  <LinksUpToDate>false</LinksUpToDate>
  <CharactersWithSpaces>22001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the document titl</dc:title>
  <dc:creator>Shrikant A Patil</dc:creator>
  <cp:lastModifiedBy>Rupesh Thakur</cp:lastModifiedBy>
  <cp:revision>12</cp:revision>
  <cp:lastPrinted>2013-05-11T10:19:00Z</cp:lastPrinted>
  <dcterms:created xsi:type="dcterms:W3CDTF">2015-05-15T09:40:00Z</dcterms:created>
  <dcterms:modified xsi:type="dcterms:W3CDTF">2015-05-15T11:12:00Z</dcterms:modified>
</cp:coreProperties>
</file>